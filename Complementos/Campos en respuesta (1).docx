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701040</wp:posOffset>
                </wp:positionH>
                <wp:positionV relativeFrom="paragraph">
                  <wp:posOffset>162560</wp:posOffset>
                </wp:positionV>
                <wp:extent cx="375285" cy="193040"/>
                <wp:effectExtent l="635" t="635" r="635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Shape 1"/>
                        <wps:cNvSpPr/>
                      </wps:nvSpPr>
                      <wps:spPr>
                        <a:xfrm>
                          <a:off x="0" y="0"/>
                          <a:ext cx="375120" cy="192960"/>
                        </a:xfrm>
                        <a:prstGeom prst="roundRect">
                          <a:avLst/>
                        </a:prstGeom>
                        <a:solidFill>
                          <a:srgbClr val="00a933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 1" fillcolor="#00a933" stroked="t" o:allowincell="f" style="position:absolute;margin-left:55.2pt;margin-top:12.8pt;width:29.5pt;height:15.15pt;mso-wrap-style:none;v-text-anchor:middle">
                <v:fill o:detectmouseclick="t" type="solid" color2="#ff56cc"/>
                <v:stroke color="#3465a4" joinstyle="round" endcap="flat"/>
                <w10:wrap type="none"/>
              </v:round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que se conocen en la BD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717550</wp:posOffset>
                </wp:positionH>
                <wp:positionV relativeFrom="paragraph">
                  <wp:posOffset>97155</wp:posOffset>
                </wp:positionV>
                <wp:extent cx="375285" cy="193040"/>
                <wp:effectExtent l="635" t="635" r="635" b="635"/>
                <wp:wrapNone/>
                <wp:docPr id="2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Shape 3"/>
                        <wps:cNvSpPr/>
                      </wps:nvSpPr>
                      <wps:spPr>
                        <a:xfrm>
                          <a:off x="0" y="0"/>
                          <a:ext cx="375120" cy="192960"/>
                        </a:xfrm>
                        <a:prstGeom prst="roundRect">
                          <a:avLst/>
                        </a:prstGeom>
                        <a:solidFill>
                          <a:srgbClr val="ff8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 3" fillcolor="#ff8000" stroked="t" o:allowincell="f" style="position:absolute;margin-left:56.5pt;margin-top:7.65pt;width:29.5pt;height:15.15pt;mso-wrap-style:none;v-text-anchor:middle">
                <v:fill o:detectmouseclick="t" type="solid" color2="#007fff"/>
                <v:stroke color="#3465a4" joinstyle="round" endcap="flat"/>
                <w10:wrap type="none"/>
              </v:round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733425</wp:posOffset>
                </wp:positionH>
                <wp:positionV relativeFrom="paragraph">
                  <wp:posOffset>318135</wp:posOffset>
                </wp:positionV>
                <wp:extent cx="375285" cy="193040"/>
                <wp:effectExtent l="635" t="635" r="635" b="635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Shape 2"/>
                        <wps:cNvSpPr/>
                      </wps:nvSpPr>
                      <wps:spPr>
                        <a:xfrm>
                          <a:off x="0" y="0"/>
                          <a:ext cx="375120" cy="1929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 2" fillcolor="yellow" stroked="t" o:allowincell="f" style="position:absolute;margin-left:57.75pt;margin-top:25.05pt;width:29.5pt;height:15.15pt;mso-wrap-style:none;v-text-anchor:middle">
                <v:fill o:detectmouseclick="t" type="solid" color2="blue"/>
                <v:stroke color="#3465a4" joinstyle="round" endcap="flat"/>
                <w10:wrap type="none"/>
              </v:roundrect>
            </w:pict>
          </mc:Fallback>
        </mc:AlternateContent>
      </w:r>
      <w:r>
        <w:rPr/>
        <w:t>Datos que se entienden, pero no se saben de donde obtenerlos o no es posible obtenerlos desde este punto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que no se entienden y que no se sabe cómo obtenerlos en la base de datos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757555</wp:posOffset>
                </wp:positionH>
                <wp:positionV relativeFrom="paragraph">
                  <wp:posOffset>93345</wp:posOffset>
                </wp:positionV>
                <wp:extent cx="375285" cy="193040"/>
                <wp:effectExtent l="635" t="635" r="635" b="635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Shape 4"/>
                        <wps:cNvSpPr/>
                      </wps:nvSpPr>
                      <wps:spPr>
                        <a:xfrm>
                          <a:off x="0" y="0"/>
                          <a:ext cx="375120" cy="192960"/>
                        </a:xfrm>
                        <a:prstGeom prst="roundRect">
                          <a:avLst/>
                        </a:prstGeom>
                        <a:solidFill>
                          <a:srgbClr val="afd095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 4" fillcolor="#afd095" stroked="t" o:allowincell="f" style="position:absolute;margin-left:59.65pt;margin-top:7.35pt;width:29.5pt;height:15.15pt;mso-wrap-style:none;v-text-anchor:middle">
                <v:fill o:detectmouseclick="t" type="solid" color2="#502f6a"/>
                <v:stroke color="#3465a4" joinstyle="round" endcap="flat"/>
                <w10:wrap type="none"/>
              </v:round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Datos que se conocen, pero no se pueden obtener en este punto</w:t>
      </w:r>
    </w:p>
    <w:p>
      <w:pPr>
        <w:pStyle w:val="Normal"/>
        <w:rPr/>
      </w:pPr>
      <w:r>
        <w:rPr/>
        <w:t>"data":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Finalmente, en celesta aparecen las dudas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796290</wp:posOffset>
                </wp:positionH>
                <wp:positionV relativeFrom="paragraph">
                  <wp:posOffset>150495</wp:posOffset>
                </wp:positionV>
                <wp:extent cx="375285" cy="193040"/>
                <wp:effectExtent l="6350" t="6350" r="6350" b="635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375120" cy="192960"/>
                        </a:xfrm>
                        <a:prstGeom prst="roundRect">
                          <a:avLst/>
                        </a:prstGeom>
                        <a:gradFill rotWithShape="0">
                          <a:gsLst>
                            <a:gs pos="0">
                              <a:srgbClr val="5b9bd5"/>
                            </a:gs>
                            <a:gs pos="50000">
                              <a:srgbClr val="9cc2e5"/>
                            </a:gs>
                            <a:gs pos="100000">
                              <a:srgbClr val="5b9bd5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5b9bd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fillcolor="#9cc2e5" stroked="t" o:allowincell="f" style="position:absolute;margin-left:62.7pt;margin-top:11.85pt;width:29.5pt;height:15.15pt;mso-wrap-style:none;v-text-anchor:middle">
                <v:fill o:detectmouseclick="t" color2="#5b9bd5"/>
                <v:stroke color="#5b9bd5" weight="12600" joinstyle="round" endcap="flat"/>
                <w10:wrap type="none"/>
              </v:round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"es_socio":"1",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"num_socio":"55555555",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"primer_nombre":"alberto",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"apellidos":"perez",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"numero_documento":"55555555",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"telefono_Celular":"55555555",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"fecha_nacimiento":"1973-12-06",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"lugar_nacimiento":"Aguascalientes",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"personas_viven_en_casa":"4",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"jubilado":"0",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"fecha_ingreso_laboral":2020-12-12",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"ingresos_mensuales":"500000",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"estado":"Aguascalientes",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"ciudad":"Aguascalientes",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"direccion":"calle tal numero 150",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"codigo_postal":"5000",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"propiedad_vivienda":"propietario",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"email":"prueba@prueba.com",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"ultimo_estudio_cursado":"universidad",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"telefono_auxiliar":"55555555",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"antiguedad_domicilio":"5",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"num_socio_conyugue":"55555555",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"cant_hijos":"2",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"rubro_laboral":"servicios",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"telefono_trabajo":"55555555",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"monto_maximo_a_prestar":"50000",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"numero_cuenta":"55555555",</w:t>
      </w:r>
      <w:ins w:id="0" w:author="Unknown Author" w:date="2022-05-31T10:46:53Z">
        <w:r>
          <w:rPr>
            <w:highlight w:val="yellow"/>
            <w:shd w:fill="FF8000" w:val="clear"/>
          </w:rPr>
          <w:t xml:space="preserve">??? </w:t>
        </w:r>
      </w:ins>
      <w:ins w:id="1" w:author="Unknown Author" w:date="2022-05-31T10:46:53Z">
        <w:r>
          <w:rPr>
            <w:highlight w:val="yellow"/>
            <w:shd w:fill="FF8000" w:val="clear"/>
          </w:rPr>
          <w:t>prezzta</w:t>
        </w:r>
      </w:ins>
    </w:p>
    <w:p>
      <w:pPr>
        <w:pStyle w:val="Normal"/>
        <w:rPr>
          <w:highlight w:val="cyan"/>
          <w:shd w:fill="FF8000" w:val="clear"/>
        </w:rPr>
      </w:pPr>
      <w:r>
        <w:rPr>
          <w:highlight w:val="cyan"/>
          <w:shd w:fill="FF8000" w:val="clear"/>
        </w:rPr>
        <w:t xml:space="preserve">A que </w:t>
      </w:r>
      <w:del w:id="2" w:author="Cesar Tello Torres" w:date="2022-05-30T15:33:00Z">
        <w:r>
          <w:rPr>
            <w:highlight w:val="cyan"/>
            <w:shd w:fill="FF8000" w:val="clear"/>
          </w:rPr>
          <w:delText>se  refiere</w:delText>
        </w:r>
      </w:del>
      <w:ins w:id="3" w:author="Cesar Tello Torres" w:date="2022-05-30T15:33:00Z">
        <w:r>
          <w:rPr>
            <w:highlight w:val="cyan"/>
            <w:shd w:fill="FF8000" w:val="clear"/>
          </w:rPr>
          <w:t>se refiere</w:t>
        </w:r>
      </w:ins>
      <w:r>
        <w:rPr>
          <w:highlight w:val="cyan"/>
          <w:shd w:fill="FF8000" w:val="clear"/>
        </w:rPr>
        <w:t xml:space="preserve"> ya se tiene el OGS para identificar al socio y el OPA para identificar el foli</w:t>
      </w:r>
      <w:ins w:id="4" w:author="Cesar Tello Torres" w:date="2022-05-30T15:20:00Z">
        <w:r>
          <w:rPr>
            <w:highlight w:val="cyan"/>
            <w:shd w:fill="FF8000" w:val="clear"/>
          </w:rPr>
          <w:t>o</w:t>
        </w:r>
      </w:ins>
      <w:del w:id="5" w:author="Cesar Tello Torres" w:date="2022-05-30T15:19:00Z">
        <w:r>
          <w:rPr>
            <w:highlight w:val="cyan"/>
            <w:shd w:fill="FF8000" w:val="clear"/>
          </w:rPr>
          <w:delText>o</w:delText>
        </w:r>
      </w:del>
      <w:r>
        <w:rPr>
          <w:highlight w:val="cyan"/>
          <w:shd w:fill="FF8000" w:val="clear"/>
        </w:rPr>
        <w:t xml:space="preserve"> </w:t>
      </w:r>
      <w:ins w:id="6" w:author="Cesar Tello Torres" w:date="2022-05-30T11:42:00Z">
        <w:r>
          <w:rPr>
            <w:highlight w:val="cyan"/>
            <w:shd w:fill="FF8000" w:val="clear"/>
          </w:rPr>
          <w:t xml:space="preserve">si el </w:t>
        </w:r>
      </w:ins>
      <w:ins w:id="7" w:author="Cesar Tello Torres" w:date="2022-05-30T15:20:00Z">
        <w:r>
          <w:rPr>
            <w:highlight w:val="cyan"/>
            <w:shd w:fill="FF8000" w:val="clear"/>
          </w:rPr>
          <w:t>OGS</w:t>
        </w:r>
      </w:ins>
      <w:ins w:id="8" w:author="Cesar Tello Torres" w:date="2022-05-30T11:42:00Z">
        <w:r>
          <w:rPr>
            <w:highlight w:val="cyan"/>
            <w:shd w:fill="FF8000" w:val="clear"/>
          </w:rPr>
          <w:t xml:space="preserve"> es para identificar el socio y el OPA es para identificar el créd</w:t>
        </w:r>
      </w:ins>
      <w:ins w:id="9" w:author="Cesar Tello Torres" w:date="2022-05-30T11:43:00Z">
        <w:r>
          <w:rPr>
            <w:highlight w:val="cyan"/>
            <w:shd w:fill="FF8000" w:val="clear"/>
          </w:rPr>
          <w:t>it</w:t>
        </w:r>
      </w:ins>
      <w:ins w:id="10" w:author="Cesar Tello Torres" w:date="2022-05-30T15:19:00Z">
        <w:r>
          <w:rPr>
            <w:highlight w:val="cyan"/>
            <w:shd w:fill="FF8000" w:val="clear"/>
          </w:rPr>
          <w:t>o</w:t>
        </w:r>
      </w:ins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"es_socio_comercial":"1",</w:t>
      </w:r>
      <w:ins w:id="11" w:author="Unknown Author" w:date="2022-05-31T10:48:21Z">
        <w:r>
          <w:rPr>
            <w:highlight w:val="yellow"/>
            <w:shd w:fill="FF8000" w:val="clear"/>
          </w:rPr>
          <w:t xml:space="preserve"> </w:t>
        </w:r>
      </w:ins>
      <w:ins w:id="12" w:author="Unknown Author" w:date="2022-05-31T10:48:21Z">
        <w:r>
          <w:rPr>
            <w:highlight w:val="yellow"/>
            <w:shd w:fill="FF8000" w:val="clear"/>
          </w:rPr>
          <w:t>verificar si tiene negocio</w:t>
        </w:r>
      </w:ins>
    </w:p>
    <w:p>
      <w:pPr>
        <w:pStyle w:val="Normal"/>
        <w:rPr>
          <w:highlight w:val="cyan"/>
          <w:shd w:fill="FF8000" w:val="clear"/>
        </w:rPr>
      </w:pPr>
      <w:r>
        <w:rPr>
          <w:highlight w:val="cyan"/>
          <w:shd w:fill="FF8000" w:val="clear"/>
        </w:rPr>
        <w:t>Solo confirmar es persona física con actividad empresarial</w:t>
      </w:r>
      <w:ins w:id="13" w:author="Cesar Tello Torres" w:date="2022-05-30T11:43:00Z">
        <w:r>
          <w:rPr>
            <w:highlight w:val="cyan"/>
            <w:shd w:fill="FF8000" w:val="clear"/>
          </w:rPr>
          <w:t xml:space="preserve"> solo persona físic</w:t>
        </w:r>
      </w:ins>
      <w:ins w:id="14" w:author="Cesar Tello Torres" w:date="2022-05-30T15:20:00Z">
        <w:r>
          <w:rPr>
            <w:highlight w:val="cyan"/>
            <w:shd w:fill="FF8000" w:val="clear"/>
          </w:rPr>
          <w:t>a</w:t>
        </w:r>
      </w:ins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"comercio": {</w:t>
      </w:r>
    </w:p>
    <w:p>
      <w:pPr>
        <w:pStyle w:val="Normal"/>
        <w:rPr>
          <w:highlight w:val="cyan"/>
          <w:shd w:fill="FF8000" w:val="clear"/>
        </w:rPr>
      </w:pPr>
      <w:r>
        <w:rPr>
          <w:highlight w:val="cyan"/>
          <w:shd w:fill="FF8000" w:val="clear"/>
        </w:rPr>
        <w:t>Solo confirmar es Negocio propio según SAIC</w:t>
      </w:r>
      <w:ins w:id="15" w:author="Cesar Tello Torres" w:date="2022-05-30T15:21:00Z">
        <w:r>
          <w:rPr>
            <w:highlight w:val="cyan"/>
            <w:shd w:fill="FF8000" w:val="clear"/>
          </w:rPr>
          <w:t>OOP</w:t>
        </w:r>
      </w:ins>
      <w:del w:id="16" w:author="Cesar Tello Torres" w:date="2022-05-30T15:21:00Z">
        <w:r>
          <w:rPr>
            <w:highlight w:val="cyan"/>
            <w:shd w:fill="FF8000" w:val="clear"/>
          </w:rPr>
          <w:delText>oop</w:delText>
        </w:r>
      </w:del>
      <w:ins w:id="17" w:author="Cesar Tello Torres" w:date="2022-05-30T11:43:00Z">
        <w:r>
          <w:rPr>
            <w:highlight w:val="cyan"/>
            <w:shd w:fill="FF8000" w:val="clear"/>
          </w:rPr>
          <w:t xml:space="preserve"> </w:t>
        </w:r>
      </w:ins>
      <w:ins w:id="18" w:author="Cesar Tello Torres" w:date="2022-05-30T11:44:00Z">
        <w:r>
          <w:rPr>
            <w:highlight w:val="cyan"/>
            <w:shd w:fill="FF8000" w:val="clear"/>
          </w:rPr>
          <w:t>solo en caso de que si sea el dueñ</w:t>
        </w:r>
      </w:ins>
      <w:ins w:id="19" w:author="Cesar Tello Torres" w:date="2022-05-30T15:20:00Z">
        <w:r>
          <w:rPr>
            <w:highlight w:val="cyan"/>
            <w:shd w:fill="FF8000" w:val="clear"/>
          </w:rPr>
          <w:t xml:space="preserve">o </w:t>
        </w:r>
      </w:ins>
    </w:p>
    <w:p>
      <w:pPr>
        <w:pStyle w:val="Normal"/>
        <w:rPr>
          <w:highlight w:val="cyan"/>
          <w:shd w:fill="FF8000" w:val="clear"/>
        </w:rPr>
      </w:pPr>
      <w:r>
        <w:rPr>
          <w:highlight w:val="cyan"/>
          <w:shd w:fill="FF8000" w:val="clear"/>
        </w:rPr>
        <w:t>Si la respuesta es afirmativa los datos salen de dicha tabla</w:t>
      </w:r>
      <w:del w:id="20" w:author="Cesar Tello Torres" w:date="2022-05-30T15:21:00Z">
        <w:r>
          <w:rPr>
            <w:highlight w:val="cyan"/>
            <w:shd w:fill="FF8000" w:val="clear"/>
          </w:rPr>
          <w:delText>.</w:delText>
        </w:r>
      </w:del>
      <w:ins w:id="21" w:author="Cesar Tello Torres" w:date="2022-05-30T15:21:00Z">
        <w:r>
          <w:rPr>
            <w:highlight w:val="cyan"/>
            <w:shd w:fill="FF8000" w:val="clear"/>
          </w:rPr>
          <w:t>.</w:t>
        </w:r>
      </w:ins>
      <w:ins w:id="22" w:author="Cesar Tello Torres" w:date="2022-05-30T11:44:00Z">
        <w:r>
          <w:rPr>
            <w:highlight w:val="cyan"/>
            <w:shd w:fill="FF8000" w:val="clear"/>
          </w:rPr>
          <w:t xml:space="preserve"> Es correct</w:t>
        </w:r>
      </w:ins>
      <w:ins w:id="23" w:author="Cesar Tello Torres" w:date="2022-05-30T15:20:00Z">
        <w:r>
          <w:rPr>
            <w:highlight w:val="cyan"/>
            <w:shd w:fill="FF8000" w:val="clear"/>
          </w:rPr>
          <w:t>o</w:t>
        </w:r>
      </w:ins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"giro":"55555555",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"fecha_comienzo":"2010-12-12",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"domicilio ":"calle tal numero 150",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"telefono":"55555555",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"ingreso_mensual":"50000",</w:t>
      </w:r>
      <w:ins w:id="24" w:author="Unknown Author" w:date="2022-05-31T10:48:41Z">
        <w:r>
          <w:rPr>
            <w:highlight w:val="yellow"/>
            <w:shd w:fill="FF8000" w:val="clear"/>
          </w:rPr>
          <w:t>datos del comercio por si tiene</w:t>
        </w:r>
      </w:ins>
    </w:p>
    <w:p>
      <w:pPr>
        <w:pStyle w:val="Normal"/>
        <w:rPr>
          <w:highlight w:val="cyan"/>
          <w:shd w:fill="FF8000" w:val="clear"/>
        </w:rPr>
      </w:pPr>
      <w:r>
        <w:rPr>
          <w:highlight w:val="cyan"/>
          <w:shd w:fill="FF8000" w:val="clear"/>
        </w:rPr>
        <w:t>Es utilidad mensual?</w:t>
      </w:r>
      <w:ins w:id="25" w:author="Cesar Tello Torres" w:date="2022-05-30T11:44:00Z">
        <w:r>
          <w:rPr>
            <w:highlight w:val="cyan"/>
            <w:shd w:fill="FF8000" w:val="clear"/>
          </w:rPr>
          <w:t xml:space="preserve"> SI</w:t>
        </w:r>
      </w:ins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"otros_ingresos":"50000",</w:t>
      </w:r>
      <w:ins w:id="26" w:author="Unknown Author" w:date="2022-05-31T10:49:53Z">
        <w:r>
          <w:rPr>
            <w:highlight w:val="yellow"/>
            <w:shd w:fill="FF8000" w:val="clear"/>
          </w:rPr>
          <w:t xml:space="preserve"> </w:t>
        </w:r>
      </w:ins>
      <w:ins w:id="27" w:author="Unknown Author" w:date="2022-05-31T10:49:53Z">
        <w:r>
          <w:rPr>
            <w:highlight w:val="yellow"/>
            <w:shd w:fill="FF8000" w:val="clear"/>
          </w:rPr>
          <w:t xml:space="preserve">utlizar </w:t>
        </w:r>
      </w:ins>
      <w:ins w:id="28" w:author="Unknown Author" w:date="2022-05-31T10:50:00Z">
        <w:r>
          <w:rPr>
            <w:highlight w:val="yellow"/>
            <w:shd w:fill="FF8000" w:val="clear"/>
          </w:rPr>
          <w:t>utilidad mensual de negocio propio</w:t>
        </w:r>
      </w:ins>
    </w:p>
    <w:p>
      <w:pPr>
        <w:pStyle w:val="Normal"/>
        <w:rPr>
          <w:highlight w:val="cyan"/>
          <w:shd w:fill="FF8000" w:val="clear"/>
        </w:rPr>
      </w:pPr>
      <w:r>
        <w:rPr>
          <w:highlight w:val="cyan"/>
          <w:shd w:fill="FF8000" w:val="clear"/>
        </w:rPr>
        <w:t xml:space="preserve">Parece referir al mismo Negocio propio, sin embargo no tenemos estos datos </w:t>
      </w:r>
      <w:del w:id="29" w:author="Cesar Tello Torres" w:date="2022-05-30T15:21:00Z">
        <w:r>
          <w:rPr>
            <w:highlight w:val="cyan"/>
            <w:shd w:fill="FF8000" w:val="clear"/>
          </w:rPr>
          <w:delText xml:space="preserve"> </w:delText>
        </w:r>
      </w:del>
      <w:r>
        <w:rPr>
          <w:highlight w:val="cyan"/>
          <w:shd w:fill="FF8000" w:val="clear"/>
        </w:rPr>
        <w:t>de esta parte.</w:t>
      </w:r>
      <w:ins w:id="30" w:author="Cesar Tello Torres" w:date="2022-05-30T11:44:00Z">
        <w:r>
          <w:rPr>
            <w:highlight w:val="cyan"/>
            <w:shd w:fill="FF8000" w:val="clear"/>
          </w:rPr>
          <w:t xml:space="preserve">  pu</w:t>
        </w:r>
      </w:ins>
      <w:ins w:id="31" w:author="Cesar Tello Torres" w:date="2022-05-30T11:45:00Z">
        <w:r>
          <w:rPr>
            <w:highlight w:val="cyan"/>
            <w:shd w:fill="FF8000" w:val="clear"/>
          </w:rPr>
          <w:t xml:space="preserve">eden ser otros ingresos declarados por el socio </w:t>
        </w:r>
      </w:ins>
    </w:p>
    <w:p>
      <w:pPr>
        <w:pStyle w:val="Normal"/>
        <w:rPr>
          <w:highlight w:val="yellow"/>
          <w:ins w:id="32" w:author="Unknown Author" w:date="2022-05-31T10:51:59Z"/>
        </w:rPr>
      </w:pPr>
      <w:r>
        <w:rPr>
          <w:shd w:fill="FF8000" w:val="clear"/>
        </w:rPr>
        <w:tab/>
        <w:tab/>
        <w:t>"fuente_otros_ingresos":"fuente prueba"</w:t>
      </w:r>
    </w:p>
    <w:p>
      <w:pPr>
        <w:pStyle w:val="Normal"/>
        <w:rPr>
          <w:highlight w:val="yellow"/>
        </w:rPr>
      </w:pPr>
      <w:bookmarkStart w:id="0" w:name="__DdeLink__521_4288478065"/>
      <w:r>
        <w:rPr>
          <w:shd w:fill="FF8000" w:val="clear"/>
        </w:rPr>
        <w:t>}</w:t>
      </w:r>
      <w:ins w:id="33" w:author="Unknown Author" w:date="2022-05-31T10:51:22Z">
        <w:bookmarkEnd w:id="0"/>
        <w:r>
          <w:rPr>
            <w:highlight w:val="yellow"/>
            <w:shd w:fill="FF8000" w:val="clear"/>
          </w:rPr>
          <w:t>mandar vacio</w:t>
        </w:r>
      </w:ins>
    </w:p>
    <w:p>
      <w:pPr>
        <w:pStyle w:val="Normal"/>
        <w:rPr>
          <w:shd w:fill="FF8000" w:val="clear"/>
        </w:rPr>
      </w:pPr>
      <w:r>
        <w:rPr>
          <w:highlight w:val="cyan"/>
          <w:shd w:fill="FF8000" w:val="clear"/>
        </w:rPr>
        <w:t>Lo mismo que el anterior</w:t>
      </w:r>
      <w:ins w:id="34" w:author="Cesar Tello Torres" w:date="2022-05-30T15:21:00Z">
        <w:r>
          <w:rPr>
            <w:highlight w:val="cyan"/>
            <w:shd w:fill="FF8000" w:val="clear"/>
          </w:rPr>
          <w:t xml:space="preserve"> </w:t>
        </w:r>
      </w:ins>
      <w:del w:id="35" w:author="Cesar Tello Torres" w:date="2022-05-30T15:21:00Z">
        <w:r>
          <w:rPr>
            <w:highlight w:val="cyan"/>
            <w:shd w:fill="FF8000" w:val="clear"/>
          </w:rPr>
          <w:delText>.</w:delText>
        </w:r>
      </w:del>
      <w:ins w:id="36" w:author="Cesar Tello Torres" w:date="2022-05-30T11:45:00Z">
        <w:r>
          <w:rPr>
            <w:shd w:fill="FF8000" w:val="clear"/>
          </w:rPr>
          <w:t xml:space="preserve"> </w:t>
        </w:r>
      </w:ins>
      <w:ins w:id="37" w:author="Cesar Tello Torres" w:date="2022-05-30T15:21:00Z">
        <w:r>
          <w:rPr>
            <w:shd w:fill="FF8000" w:val="clear"/>
          </w:rPr>
          <w:t>Pueden</w:t>
        </w:r>
      </w:ins>
      <w:ins w:id="38" w:author="Cesar Tello Torres" w:date="2022-05-30T11:45:00Z">
        <w:r>
          <w:rPr>
            <w:shd w:fill="FF8000" w:val="clear"/>
          </w:rPr>
          <w:t xml:space="preserve"> ser otros ingresos</w:t>
        </w:r>
      </w:ins>
    </w:p>
    <w:p>
      <w:pPr>
        <w:pStyle w:val="Normal"/>
        <w:rPr>
          <w:highlight w:val="darkGreen"/>
        </w:rPr>
      </w:pPr>
      <w:r>
        <w:rPr>
          <w:shd w:fill="00A933" w:val="clear"/>
        </w:rPr>
        <w:t>"fuente_ingresos_fijos":"fuente prueba",</w:t>
      </w:r>
      <w:ins w:id="39" w:author="Unknown Author" w:date="2022-05-31T10:54:38Z">
        <w:r>
          <w:rPr>
            <w:highlight w:val="darkGreen"/>
            <w:shd w:fill="00A933" w:val="clear"/>
          </w:rPr>
          <w:t>i</w:t>
        </w:r>
      </w:ins>
      <w:ins w:id="40" w:author="Unknown Author" w:date="2022-05-31T10:54:38Z">
        <w:r>
          <w:rPr>
            <w:shd w:fill="FFFF00" w:val="clear"/>
          </w:rPr>
          <w:t>ngresos ordinarios</w:t>
        </w:r>
      </w:ins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"monto_ingresos_fijos":"50000",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"fuente_ingresos_variables":"fuente prueba",</w:t>
      </w:r>
      <w:ins w:id="41" w:author="Unknown Author" w:date="2022-05-31T10:54:08Z">
        <w:r>
          <w:rPr>
            <w:highlight w:val="yellow"/>
            <w:shd w:fill="FF8000" w:val="clear"/>
          </w:rPr>
          <w:t xml:space="preserve"> </w:t>
        </w:r>
      </w:ins>
      <w:ins w:id="42" w:author="Unknown Author" w:date="2022-05-31T10:54:08Z">
        <w:r>
          <w:rPr>
            <w:highlight w:val="yellow"/>
            <w:shd w:fill="FF8000" w:val="clear"/>
          </w:rPr>
          <w:t>ingresos extraoridinarios</w:t>
        </w:r>
      </w:ins>
    </w:p>
    <w:p>
      <w:pPr>
        <w:pStyle w:val="Normal"/>
        <w:rPr>
          <w:highlight w:val="yellow"/>
        </w:rPr>
      </w:pPr>
      <w:r>
        <w:rPr>
          <w:highlight w:val="cyan"/>
          <w:shd w:fill="FF8000" w:val="clear"/>
        </w:rPr>
        <w:t>De donde se obtiene este dato</w:t>
      </w:r>
      <w:ins w:id="43" w:author="Cesar Tello Torres" w:date="2022-05-30T11:47:00Z">
        <w:r>
          <w:rPr>
            <w:highlight w:val="cyan"/>
            <w:shd w:fill="FF8000" w:val="clear"/>
          </w:rPr>
          <w:t xml:space="preserve"> de SAICOOP</w:t>
        </w:r>
      </w:ins>
      <w:ins w:id="44" w:author="Unknown Author" w:date="2022-05-31T10:52:38Z">
        <w:r>
          <w:rPr>
            <w:highlight w:val="yellow"/>
            <w:shd w:fill="FF8000" w:val="clear"/>
          </w:rPr>
          <w:t xml:space="preserve"> </w:t>
        </w:r>
      </w:ins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"monto_ingresos_variables":"50000",</w:t>
      </w:r>
      <w:ins w:id="45" w:author="Unknown Author" w:date="2022-05-31T10:54:34Z">
        <w:r>
          <w:rPr>
            <w:highlight w:val="yellow"/>
            <w:shd w:fill="FF8000" w:val="clear"/>
          </w:rPr>
          <w:t xml:space="preserve"> </w:t>
        </w:r>
      </w:ins>
    </w:p>
    <w:p>
      <w:pPr>
        <w:pStyle w:val="Normal"/>
        <w:rPr>
          <w:highlight w:val="yellow"/>
        </w:rPr>
      </w:pPr>
      <w:r>
        <w:rPr>
          <w:highlight w:val="cyan"/>
          <w:shd w:fill="FF8000" w:val="clear"/>
        </w:rPr>
        <w:t>De donde se obtiene este dato</w:t>
      </w:r>
      <w:ins w:id="46" w:author="Cesar Tello Torres" w:date="2022-05-30T11:47:00Z">
        <w:r>
          <w:rPr>
            <w:highlight w:val="cyan"/>
            <w:shd w:fill="FF8000" w:val="clear"/>
          </w:rPr>
          <w:t xml:space="preserve"> de SAICOO</w:t>
        </w:r>
      </w:ins>
      <w:ins w:id="47" w:author="Cesar Tello Torres" w:date="2022-05-30T11:48:00Z">
        <w:r>
          <w:rPr>
            <w:highlight w:val="cyan"/>
            <w:shd w:fill="FF8000" w:val="clear"/>
          </w:rPr>
          <w:t>P</w:t>
        </w:r>
      </w:ins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"gastos_alimentacion":"50000",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"gastos_pagos_servicios":"50000",</w:t>
      </w:r>
      <w:ins w:id="48" w:author="Unknown Author" w:date="2022-05-31T10:57:08Z">
        <w:r>
          <w:rPr>
            <w:shd w:fill="FFFF00" w:val="clear"/>
          </w:rPr>
          <w:t xml:space="preserve">paratemetrizado y socioeconomicos </w:t>
        </w:r>
      </w:ins>
    </w:p>
    <w:p>
      <w:pPr>
        <w:pStyle w:val="Normal"/>
        <w:rPr>
          <w:highlight w:val="yellow"/>
        </w:rPr>
      </w:pPr>
      <w:r>
        <w:rPr>
          <w:shd w:fill="FFFF00" w:val="clear"/>
        </w:rPr>
        <w:tab/>
        <w:t>"referencias": {</w:t>
      </w:r>
    </w:p>
    <w:p>
      <w:pPr>
        <w:pStyle w:val="Normal"/>
        <w:rPr>
          <w:highlight w:val="yellow"/>
        </w:rPr>
      </w:pPr>
      <w:r>
        <w:rPr>
          <w:highlight w:val="cyan"/>
          <w:shd w:fill="FFFF00" w:val="clear"/>
        </w:rPr>
        <w:t>Específicamente a que referencia se refier</w:t>
      </w:r>
      <w:ins w:id="49" w:author="Cesar Tello Torres" w:date="2022-05-30T15:22:00Z">
        <w:r>
          <w:rPr>
            <w:highlight w:val="cyan"/>
            <w:shd w:fill="FFFF00" w:val="clear"/>
          </w:rPr>
          <w:t>e</w:t>
        </w:r>
      </w:ins>
      <w:del w:id="50" w:author="Cesar Tello Torres" w:date="2022-05-30T15:22:00Z">
        <w:r>
          <w:rPr>
            <w:highlight w:val="cyan"/>
            <w:shd w:fill="FFFF00" w:val="clear"/>
          </w:rPr>
          <w:delText>e</w:delText>
        </w:r>
      </w:del>
      <w:ins w:id="51" w:author="Cesar Tello Torres" w:date="2022-05-30T11:48:00Z">
        <w:r>
          <w:rPr>
            <w:highlight w:val="cyan"/>
            <w:shd w:fill="FFFF00" w:val="clear"/>
          </w:rPr>
          <w:t xml:space="preserve"> (</w:t>
        </w:r>
      </w:ins>
      <w:ins w:id="52" w:author="Cesar Tello Torres" w:date="2022-05-30T15:22:00Z">
        <w:r>
          <w:rPr>
            <w:highlight w:val="cyan"/>
            <w:shd w:fill="FFFF00" w:val="clear"/>
          </w:rPr>
          <w:t>Son las que el socio que puede validar la información del socio</w:t>
        </w:r>
      </w:ins>
      <w:ins w:id="53" w:author="Cesar Tello Torres" w:date="2022-05-30T11:48:00Z">
        <w:r>
          <w:rPr>
            <w:highlight w:val="cyan"/>
            <w:shd w:fill="FFFF00" w:val="clear"/>
          </w:rPr>
          <w:t xml:space="preserve"> (</w:t>
        </w:r>
      </w:ins>
      <w:ins w:id="54" w:author="Cesar Tello Torres" w:date="2022-05-30T15:22:00Z">
        <w:r>
          <w:rPr>
            <w:highlight w:val="cyan"/>
            <w:shd w:fill="FFFF00" w:val="clear"/>
          </w:rPr>
          <w:t>padre, conyugue,amigo, vecino</w:t>
        </w:r>
      </w:ins>
      <w:ins w:id="55" w:author="Cesar Tello Torres" w:date="2022-05-30T11:48:00Z">
        <w:r>
          <w:rPr>
            <w:highlight w:val="cyan"/>
            <w:shd w:fill="FFFF00" w:val="clear"/>
          </w:rPr>
          <w:t>)</w:t>
        </w:r>
      </w:ins>
    </w:p>
    <w:p>
      <w:pPr>
        <w:pStyle w:val="Normal"/>
        <w:rPr>
          <w:highlight w:val="yellow"/>
        </w:rPr>
      </w:pPr>
      <w:r>
        <w:rPr>
          <w:shd w:fill="FFFF00" w:val="clear"/>
        </w:rPr>
        <w:tab/>
        <w:tab/>
        <w:t>"nombre":"prueba",</w:t>
      </w:r>
    </w:p>
    <w:p>
      <w:pPr>
        <w:pStyle w:val="Normal"/>
        <w:rPr>
          <w:highlight w:val="yellow"/>
        </w:rPr>
      </w:pPr>
      <w:r>
        <w:rPr>
          <w:shd w:fill="FFFF00" w:val="clear"/>
        </w:rPr>
        <w:tab/>
        <w:tab/>
        <w:t>"direccion":"calle prueba",</w:t>
      </w:r>
    </w:p>
    <w:p>
      <w:pPr>
        <w:pStyle w:val="Normal"/>
        <w:rPr>
          <w:highlight w:val="yellow"/>
        </w:rPr>
      </w:pPr>
      <w:r>
        <w:rPr>
          <w:shd w:fill="FFFF00" w:val="clear"/>
        </w:rPr>
        <w:tab/>
        <w:tab/>
        <w:t>"parentesco":"Hermano",</w:t>
      </w:r>
    </w:p>
    <w:p>
      <w:pPr>
        <w:pStyle w:val="Normal"/>
        <w:rPr>
          <w:highlight w:val="yellow"/>
        </w:rPr>
      </w:pPr>
      <w:r>
        <w:rPr>
          <w:shd w:fill="FFFF00" w:val="clear"/>
        </w:rPr>
        <w:tab/>
        <w:tab/>
        <w:t>"telefono":"55555555",</w:t>
      </w:r>
      <w:ins w:id="56" w:author="Unknown Author" w:date="2022-05-31T10:58:41Z">
        <w:r>
          <w:rPr>
            <w:highlight w:val="yellow"/>
            <w:shd w:fill="FFFF00" w:val="clear"/>
          </w:rPr>
          <w:t xml:space="preserve"> ??? </w:t>
        </w:r>
      </w:ins>
      <w:ins w:id="57" w:author="Unknown Author" w:date="2022-05-31T10:59:05Z">
        <w:r>
          <w:rPr>
            <w:highlight w:val="yellow"/>
            <w:shd w:fill="FFFF00" w:val="clear"/>
          </w:rPr>
          <w:t xml:space="preserve">referencia personal </w:t>
        </w:r>
      </w:ins>
    </w:p>
    <w:p>
      <w:pPr>
        <w:pStyle w:val="Normal"/>
        <w:rPr/>
      </w:pPr>
      <w:r>
        <w:rPr>
          <w:shd w:fill="FFFF00" w:val="clear"/>
        </w:rPr>
        <w:tab/>
        <w:t>},</w:t>
      </w:r>
      <w:r>
        <w:rPr/>
        <w:t xml:space="preserve"> </w:t>
      </w:r>
      <w:r>
        <w:rPr>
          <w:highlight w:val="darkYellow"/>
        </w:rPr>
        <w:t>cual referencia??????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"primer_empleo": {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"ocupacion":"prueba",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"puesto":"prueba",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"telefono":"55555555",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"giro":"55555555",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"codigo_postal":"55555555",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"calle":"55555555",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"numero_exterior":"55555555",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"numero_interior":"55555555",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"colonia":"prueba",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"municipio":"prueba",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"estado":"prueba",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},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"segundo_empleo": {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"ocupacion":"prueba",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"puesto":"prueba",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"telefono":"55555555",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"nombre_empresa":"prueba",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"antiguedad":"24",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"giro":"55555555",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"codigo_postal":"55555555",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"calle":"55555555",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"numero_exterior":"55555555",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"numero_interior":"55555555",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"colonia":"prueba",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"municipio":"prueba",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"estado":"prueba",</w:t>
      </w:r>
    </w:p>
    <w:p>
      <w:pPr>
        <w:pStyle w:val="Normal"/>
        <w:rPr/>
      </w:pPr>
      <w:r>
        <w:rPr>
          <w:shd w:fill="00A933" w:val="clear"/>
        </w:rPr>
        <w:tab/>
        <w:t>},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"fecha_ingreso_caja":"2010-12-12",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"negocio": {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"ingresos":"5555", (Nota: El negocio en la base solo tiene ingresos,domicilio no los demas campos)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"compras":"prueba",</w:t>
      </w:r>
    </w:p>
    <w:p>
      <w:pPr>
        <w:pStyle w:val="Normal"/>
        <w:rPr>
          <w:highlight w:val="yellow"/>
        </w:rPr>
      </w:pPr>
      <w:del w:id="58" w:author="Cesar Tello Torres" w:date="2022-05-30T15:23:00Z">
        <w:r>
          <w:rPr>
            <w:highlight w:val="cyan"/>
            <w:shd w:fill="FF8000" w:val="clear"/>
          </w:rPr>
          <w:delText>Pareciera que se refiere a la comprobación de ingresos de la parte de Trabajo?</w:delText>
        </w:r>
      </w:del>
      <w:ins w:id="59" w:author="Cesar Tello Torres" w:date="2022-05-30T15:23:00Z">
        <w:r>
          <w:rPr>
            <w:highlight w:val="cyan"/>
            <w:shd w:fill="FF8000" w:val="clear"/>
          </w:rPr>
          <w:t>¿Pareciera que se refiere a la comprobación de ingresos de la parte de Trabajo?</w:t>
        </w:r>
      </w:ins>
    </w:p>
    <w:p>
      <w:pPr>
        <w:pStyle w:val="Normal"/>
        <w:rPr>
          <w:highlight w:val="yellow"/>
        </w:rPr>
      </w:pPr>
      <w:r>
        <w:rPr>
          <w:highlight w:val="cyan"/>
          <w:shd w:fill="FF8000" w:val="clear"/>
        </w:rPr>
        <w:t xml:space="preserve">Sin </w:t>
      </w:r>
      <w:del w:id="60" w:author="Cesar Tello Torres" w:date="2022-05-30T15:23:00Z">
        <w:r>
          <w:rPr>
            <w:highlight w:val="cyan"/>
            <w:shd w:fill="FF8000" w:val="clear"/>
          </w:rPr>
          <w:delText>embargo</w:delText>
        </w:r>
      </w:del>
      <w:ins w:id="61" w:author="Cesar Tello Torres" w:date="2022-05-30T15:23:00Z">
        <w:r>
          <w:rPr>
            <w:highlight w:val="cyan"/>
            <w:shd w:fill="FF8000" w:val="clear"/>
          </w:rPr>
          <w:t>embargo,</w:t>
        </w:r>
      </w:ins>
      <w:r>
        <w:rPr>
          <w:highlight w:val="cyan"/>
          <w:shd w:fill="FF8000" w:val="clear"/>
        </w:rPr>
        <w:t xml:space="preserve"> las opciones no concuerda</w:t>
      </w:r>
      <w:ins w:id="62" w:author="Cesar Tello Torres" w:date="2022-05-30T15:23:00Z">
        <w:r>
          <w:rPr>
            <w:highlight w:val="cyan"/>
            <w:shd w:fill="FF8000" w:val="clear"/>
          </w:rPr>
          <w:t>n</w:t>
        </w:r>
      </w:ins>
      <w:del w:id="63" w:author="Cesar Tello Torres" w:date="2022-05-30T15:23:00Z">
        <w:r>
          <w:rPr>
            <w:highlight w:val="cyan"/>
            <w:shd w:fill="FF8000" w:val="clear"/>
          </w:rPr>
          <w:delText>n</w:delText>
        </w:r>
      </w:del>
      <w:ins w:id="64" w:author="Cesar Tello Torres" w:date="2022-05-30T11:49:00Z">
        <w:r>
          <w:rPr>
            <w:highlight w:val="cyan"/>
            <w:shd w:fill="FF8000" w:val="clear"/>
          </w:rPr>
          <w:t xml:space="preserve"> pueden ser datos del socio para declarar los egresos y es gastos </w:t>
        </w:r>
      </w:ins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"pago_sueldos":"55555555",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"pago_renta":"prueba",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"pago_creditos":"24",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"otros":"55555555",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"total_negocio":"55555555",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"horario_dias_laborables":"09 a 12",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"domicilio":"prueba",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"fuentes_otros_negocios":"55555555"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},</w:t>
      </w:r>
      <w:ins w:id="65" w:author="Unknown Author" w:date="2022-05-31T11:00:43Z">
        <w:r>
          <w:rPr>
            <w:shd w:fill="FFFF00" w:val="clear"/>
          </w:rPr>
          <w:t>solo obtener la tabla de negocio y lo demas v</w:t>
        </w:r>
      </w:ins>
      <w:ins w:id="66" w:author="Unknown Author" w:date="2022-05-31T11:01:00Z">
        <w:r>
          <w:rPr>
            <w:shd w:fill="FFFF00" w:val="clear"/>
          </w:rPr>
          <w:t>acio</w:t>
        </w:r>
      </w:ins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"total_ingresos":"50000",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"otros_ingresos":"50000",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"fuentes_otros_ingresos":"50000",</w:t>
      </w:r>
    </w:p>
    <w:p>
      <w:pPr>
        <w:pStyle w:val="Normal"/>
        <w:rPr>
          <w:highlight w:val="yellow"/>
        </w:rPr>
      </w:pPr>
      <w:r>
        <w:rPr>
          <w:highlight w:val="cyan"/>
          <w:shd w:fill="FF8000" w:val="clear"/>
        </w:rPr>
        <w:t>Cual dato se toma?</w:t>
      </w:r>
      <w:ins w:id="67" w:author="Cesar Tello Torres" w:date="2022-05-30T15:30:00Z">
        <w:r>
          <w:rPr>
            <w:highlight w:val="cyan"/>
            <w:shd w:fill="FF8000" w:val="clear"/>
          </w:rPr>
          <w:t xml:space="preserve"> </w:t>
        </w:r>
      </w:ins>
    </w:p>
    <w:p>
      <w:pPr>
        <w:pStyle w:val="Normal"/>
        <w:rPr>
          <w:highlight w:val="darkGreen"/>
        </w:rPr>
      </w:pPr>
      <w:r>
        <w:rPr>
          <w:highlight w:val="yellow"/>
        </w:rPr>
        <w:tab/>
        <w:t>"gastos": {</w:t>
      </w:r>
    </w:p>
    <w:p>
      <w:pPr>
        <w:pStyle w:val="Normal"/>
        <w:rPr/>
      </w:pPr>
      <w:r>
        <w:rPr>
          <w:highlight w:val="cyan"/>
          <w:shd w:fill="00A933" w:val="clear"/>
        </w:rPr>
        <w:t>Todo esto de donde se obtiene?</w:t>
      </w:r>
      <w:ins w:id="68" w:author="Cesar Tello Torres" w:date="2022-05-30T15:30:00Z">
        <w:r>
          <w:rPr>
            <w:shd w:fill="00A933" w:val="clear"/>
          </w:rPr>
          <w:t xml:space="preserve"> </w:t>
        </w:r>
      </w:ins>
    </w:p>
    <w:p>
      <w:pPr>
        <w:pStyle w:val="Normal"/>
        <w:rPr>
          <w:highlight w:val="cyan"/>
          <w:shd w:fill="00A933" w:val="clear"/>
        </w:rPr>
      </w:pPr>
      <w:r>
        <w:rPr>
          <w:highlight w:val="cyan"/>
          <w:shd w:fill="00A933" w:val="clear"/>
        </w:rPr>
        <w:t>Que la caja nos defina cada uno de estos campos de acuerdo al apartado de los datos socioeconomicos del soci</w:t>
      </w:r>
      <w:ins w:id="69" w:author="Cesar Tello Torres" w:date="2022-05-30T15:30:00Z">
        <w:r>
          <w:rPr>
            <w:shd w:fill="00A933" w:val="clear"/>
          </w:rPr>
          <w:t xml:space="preserve">o </w:t>
        </w:r>
      </w:ins>
      <w:ins w:id="70" w:author="Cesar Tello Torres" w:date="2022-05-30T15:32:00Z">
        <w:r>
          <w:rPr>
            <w:shd w:fill="00A933" w:val="clear"/>
          </w:rPr>
          <w:t>En el módulo de catalogo personas en la pestaña de socio económicos en el desglose de datos están definidos como gastos tipo 1 hasta gastos tipo 6</w:t>
        </w:r>
      </w:ins>
      <w:del w:id="71" w:author="Cesar Tello Torres" w:date="2022-05-30T15:24:00Z">
        <w:r>
          <w:rPr>
            <w:highlight w:val="cyan"/>
            <w:shd w:fill="00A933" w:val="clear"/>
          </w:rPr>
          <w:delText>o</w:delText>
        </w:r>
      </w:del>
    </w:p>
    <w:p>
      <w:pPr>
        <w:pStyle w:val="Normal"/>
        <w:rPr>
          <w:highlight w:val="darkGreen"/>
        </w:rPr>
      </w:pPr>
      <w:r>
        <w:rPr>
          <w:highlight w:val="yellow"/>
        </w:rPr>
        <w:tab/>
        <w:tab/>
        <w:t>"alimentacion":"5555",</w:t>
      </w:r>
    </w:p>
    <w:p>
      <w:pPr>
        <w:pStyle w:val="Normal"/>
        <w:rPr>
          <w:highlight w:val="darkGreen"/>
        </w:rPr>
      </w:pPr>
      <w:r>
        <w:rPr>
          <w:highlight w:val="yellow"/>
        </w:rPr>
        <w:tab/>
        <w:tab/>
        <w:t>"vestido_calzado":"5555",</w:t>
      </w:r>
    </w:p>
    <w:p>
      <w:pPr>
        <w:pStyle w:val="Normal"/>
        <w:rPr>
          <w:highlight w:val="darkGreen"/>
        </w:rPr>
      </w:pPr>
      <w:r>
        <w:rPr>
          <w:highlight w:val="yellow"/>
        </w:rPr>
        <w:tab/>
        <w:tab/>
        <w:t>"servicios_vivienda":"55555555",</w:t>
      </w:r>
    </w:p>
    <w:p>
      <w:pPr>
        <w:pStyle w:val="Normal"/>
        <w:rPr>
          <w:highlight w:val="darkGreen"/>
        </w:rPr>
      </w:pPr>
      <w:r>
        <w:rPr>
          <w:highlight w:val="yellow"/>
        </w:rPr>
        <w:tab/>
        <w:tab/>
        <w:t>"transporte":"5555",</w:t>
      </w:r>
    </w:p>
    <w:p>
      <w:pPr>
        <w:pStyle w:val="Normal"/>
        <w:rPr>
          <w:highlight w:val="darkGreen"/>
        </w:rPr>
      </w:pPr>
      <w:r>
        <w:rPr>
          <w:highlight w:val="yellow"/>
        </w:rPr>
        <w:tab/>
        <w:tab/>
        <w:t>"escuela":"5555",</w:t>
      </w:r>
    </w:p>
    <w:p>
      <w:pPr>
        <w:pStyle w:val="Normal"/>
        <w:rPr>
          <w:highlight w:val="darkGreen"/>
        </w:rPr>
      </w:pPr>
      <w:r>
        <w:rPr>
          <w:highlight w:val="yellow"/>
        </w:rPr>
        <w:tab/>
        <w:tab/>
        <w:t>"deudas":"55555555",</w:t>
      </w:r>
    </w:p>
    <w:p>
      <w:pPr>
        <w:pStyle w:val="Normal"/>
        <w:rPr>
          <w:highlight w:val="darkGreen"/>
        </w:rPr>
      </w:pPr>
      <w:r>
        <w:rPr>
          <w:highlight w:val="yellow"/>
        </w:rPr>
        <w:tab/>
        <w:tab/>
        <w:t>"total_gastos":"55555555",</w:t>
      </w:r>
    </w:p>
    <w:p>
      <w:pPr>
        <w:pStyle w:val="Normal"/>
        <w:rPr>
          <w:highlight w:val="darkGreen"/>
        </w:rPr>
      </w:pPr>
      <w:r>
        <w:rPr>
          <w:highlight w:val="yellow"/>
        </w:rPr>
        <w:tab/>
        <w:t>},</w:t>
      </w:r>
      <w:ins w:id="72" w:author="Unknown Author" w:date="2022-05-31T11:01:52Z">
        <w:r>
          <w:rPr>
            <w:shd w:fill="FFFF00" w:val="clear"/>
          </w:rPr>
          <w:t>parametrizado</w:t>
        </w:r>
      </w:ins>
      <w:ins w:id="73" w:author="Unknown Author" w:date="2022-05-31T11:02:03Z">
        <w:r>
          <w:rPr>
            <w:shd w:fill="FFFF00" w:val="clear"/>
          </w:rPr>
          <w:t xml:space="preserve"> </w:t>
        </w:r>
      </w:ins>
      <w:ins w:id="74" w:author="Unknown Author" w:date="2022-05-31T11:03:47Z">
        <w:r>
          <w:rPr>
            <w:shd w:fill="FFFF00" w:val="clear"/>
          </w:rPr>
          <w:t>en tablas</w:t>
        </w:r>
      </w:ins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"propiedades": [{</w:t>
      </w:r>
    </w:p>
    <w:p>
      <w:pPr>
        <w:pStyle w:val="Normal"/>
        <w:rPr>
          <w:highlight w:val="yellow"/>
        </w:rPr>
      </w:pPr>
      <w:r>
        <w:rPr>
          <w:highlight w:val="cyan"/>
          <w:shd w:fill="FF8000" w:val="clear"/>
        </w:rPr>
        <w:t>En SAICoop solo se tiene un solo valor de las propiedades no un desglose ni el resto de los datos</w:t>
      </w:r>
      <w:del w:id="75" w:author="Cesar Tello Torres" w:date="2022-05-30T15:34:00Z">
        <w:r>
          <w:rPr>
            <w:highlight w:val="cyan"/>
            <w:shd w:fill="FF8000" w:val="clear"/>
          </w:rPr>
          <w:delText>.</w:delText>
        </w:r>
      </w:del>
      <w:ins w:id="76" w:author="Cesar Tello Torres" w:date="2022-05-30T15:31:00Z">
        <w:r>
          <w:rPr>
            <w:highlight w:val="cyan"/>
            <w:shd w:fill="FF8000" w:val="clear"/>
          </w:rPr>
          <w:t xml:space="preserve"> </w:t>
        </w:r>
      </w:ins>
      <w:ins w:id="77" w:author="Cesar Tello Torres" w:date="2022-05-30T15:35:00Z">
        <w:r>
          <w:rPr>
            <w:shd w:fill="00A933" w:val="clear"/>
          </w:rPr>
          <w:t>En el módulo de catalogo personas en la pestaña de socio económicos en ingresos y gastos solamente aparece el valor de las propiedades</w:t>
        </w:r>
      </w:ins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"valor":"5555",</w:t>
      </w:r>
      <w:ins w:id="78" w:author="Unknown Author" w:date="2022-05-31T11:04:41Z">
        <w:r>
          <w:rPr>
            <w:highlight w:val="yellow"/>
            <w:shd w:fill="FF8000" w:val="clear"/>
          </w:rPr>
          <w:t>obtener solo valor de propiedad en socioeconomicos y lo demas vacio</w:t>
        </w:r>
      </w:ins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"adeudo":"5555",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"saldo":"55555555",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"ubicacion":"prueba",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},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{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"valor":"5555",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"adeudo":"5555",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"saldo":"55555555",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"ubicacion":"prueba",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},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{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"valor":"5555",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"adeudo":"5555",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"saldo":"55555555",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"ubicacion":"prueba",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}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],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"total_valor_propiedades":"55555555",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"conyugue": {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"edad":"20",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"direccion":"prueba",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"ocupacion":"prueba",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"cp":"5555",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"ciudad":"prueba",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"estado":"prueba",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"lugar_trabajo":"prueba",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"antiguedad":"24",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"domicilio_empleo":"prueba",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"telefono_empleo":"55555555",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ab/>
        <w:t>"historial":"prueba"},</w:t>
      </w:r>
    </w:p>
    <w:p>
      <w:pPr>
        <w:pStyle w:val="Normal"/>
        <w:rPr/>
      </w:pPr>
      <w:r>
        <w:rPr>
          <w:highlight w:val="cyan"/>
          <w:shd w:fill="00A933" w:val="clear"/>
        </w:rPr>
        <w:t>En el caso original va vacío como sea conviene incluir para el siguiente product</w:t>
      </w:r>
      <w:del w:id="79" w:author="Cesar Tello Torres" w:date="2022-05-30T15:51:00Z">
        <w:r>
          <w:rPr>
            <w:highlight w:val="cyan"/>
            <w:shd w:fill="00A933" w:val="clear"/>
          </w:rPr>
          <w:delText>o</w:delText>
        </w:r>
      </w:del>
      <w:ins w:id="80" w:author="Cesar Tello Torres" w:date="2022-05-30T15:51:00Z">
        <w:r>
          <w:rPr>
            <w:shd w:fill="00A933" w:val="clear"/>
          </w:rPr>
          <w:t>o</w:t>
        </w:r>
      </w:ins>
      <w:ins w:id="81" w:author="Cesar Tello Torres" w:date="2022-05-30T15:36:00Z">
        <w:r>
          <w:rPr>
            <w:shd w:fill="00A933" w:val="clear"/>
          </w:rPr>
          <w:t>, en primera instancia estos productos (Gerenciales) no son de riesgo para este no</w:t>
        </w:r>
      </w:ins>
      <w:ins w:id="82" w:author="Cesar Tello Torres" w:date="2022-05-30T15:37:00Z">
        <w:r>
          <w:rPr>
            <w:shd w:fill="00A933" w:val="clear"/>
          </w:rPr>
          <w:t xml:space="preserve"> producto no aplica aval </w:t>
        </w:r>
      </w:ins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"aval": {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"nombre":"prueba",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"direccion":"prueba",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"ciudad":"prueba",</w:t>
      </w:r>
    </w:p>
    <w:p>
      <w:pPr>
        <w:pStyle w:val="Normal"/>
        <w:rPr/>
      </w:pPr>
      <w:r>
        <w:rPr>
          <w:highlight w:val="cyan"/>
          <w:shd w:fill="00A933" w:val="clear"/>
        </w:rPr>
        <w:t>En el caso original va vacío como sea conviene incluir para el siguiente product</w:t>
      </w:r>
      <w:ins w:id="83" w:author="Cesar Tello Torres" w:date="2022-05-30T15:51:00Z">
        <w:r>
          <w:rPr>
            <w:highlight w:val="cyan"/>
            <w:shd w:fill="00A933" w:val="clear"/>
          </w:rPr>
          <w:t>o</w:t>
        </w:r>
      </w:ins>
      <w:del w:id="84" w:author="Cesar Tello Torres" w:date="2022-05-30T15:51:00Z">
        <w:r>
          <w:rPr>
            <w:highlight w:val="cyan"/>
            <w:shd w:fill="00A933" w:val="clear"/>
          </w:rPr>
          <w:delText>o</w:delText>
        </w:r>
      </w:del>
      <w:ins w:id="85" w:author="Cesar Tello Torres" w:date="2022-05-30T15:37:00Z">
        <w:r>
          <w:rPr>
            <w:shd w:fill="00A933" w:val="clear"/>
          </w:rPr>
          <w:t xml:space="preserve"> en primera instancia estos productos (Gerenciales) no son de riesgo para este no producto no aplica co deudor</w:t>
        </w:r>
      </w:ins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},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"codeudor": {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"ciudad":"prueba",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"direccion":"prueba",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},</w:t>
      </w:r>
      <w:ins w:id="86" w:author="Unknown Author" w:date="2022-05-31T11:07:04Z">
        <w:r>
          <w:rPr>
            <w:highlight w:val="yellow"/>
            <w:shd w:fill="FF8000" w:val="clear"/>
          </w:rPr>
          <w:t>mandar este objeto en ws donde se registra el opa</w:t>
        </w:r>
      </w:ins>
    </w:p>
    <w:p>
      <w:pPr>
        <w:pStyle w:val="Normal"/>
        <w:rPr>
          <w:highlight w:val="yellow"/>
        </w:rPr>
      </w:pPr>
      <w:r>
        <w:rPr>
          <w:highlight w:val="cyan"/>
          <w:shd w:fill="FF8000" w:val="clear"/>
        </w:rPr>
        <w:t>Definir específicamente a que referencia alimentada en SAICcoop se trat</w:t>
      </w:r>
      <w:ins w:id="87" w:author="Cesar Tello Torres" w:date="2022-05-30T15:51:00Z">
        <w:r>
          <w:rPr>
            <w:highlight w:val="cyan"/>
            <w:shd w:fill="FF8000" w:val="clear"/>
          </w:rPr>
          <w:t>a</w:t>
        </w:r>
      </w:ins>
      <w:del w:id="88" w:author="Cesar Tello Torres" w:date="2022-05-30T15:51:00Z">
        <w:r>
          <w:rPr>
            <w:highlight w:val="cyan"/>
            <w:shd w:fill="FF8000" w:val="clear"/>
          </w:rPr>
          <w:delText>a</w:delText>
        </w:r>
      </w:del>
    </w:p>
    <w:p>
      <w:pPr>
        <w:pStyle w:val="Normal"/>
        <w:rPr>
          <w:highlight w:val="yellow"/>
        </w:rPr>
      </w:pPr>
      <w:r>
        <w:rPr>
          <w:shd w:fill="FFFF00" w:val="clear"/>
        </w:rPr>
        <w:tab/>
        <w:t>"referencias_personales": [{</w:t>
      </w:r>
    </w:p>
    <w:p>
      <w:pPr>
        <w:pStyle w:val="Normal"/>
        <w:rPr>
          <w:highlight w:val="yellow"/>
        </w:rPr>
      </w:pPr>
      <w:r>
        <w:rPr>
          <w:shd w:fill="FFFF00" w:val="clear"/>
        </w:rPr>
        <w:tab/>
        <w:tab/>
        <w:t>"nombre":"prueba",</w:t>
      </w:r>
    </w:p>
    <w:p>
      <w:pPr>
        <w:pStyle w:val="Normal"/>
        <w:rPr>
          <w:highlight w:val="yellow"/>
        </w:rPr>
      </w:pPr>
      <w:r>
        <w:rPr>
          <w:shd w:fill="FFFF00" w:val="clear"/>
        </w:rPr>
        <w:tab/>
        <w:tab/>
        <w:t>"direccion":"prueba",</w:t>
      </w:r>
    </w:p>
    <w:p>
      <w:pPr>
        <w:pStyle w:val="Normal"/>
        <w:rPr>
          <w:highlight w:val="yellow"/>
        </w:rPr>
      </w:pPr>
      <w:r>
        <w:rPr>
          <w:shd w:fill="FFFF00" w:val="clear"/>
        </w:rPr>
        <w:tab/>
        <w:tab/>
        <w:t>"parentesco":"prueba",</w:t>
      </w:r>
    </w:p>
    <w:p>
      <w:pPr>
        <w:pStyle w:val="Normal"/>
        <w:rPr>
          <w:highlight w:val="yellow"/>
        </w:rPr>
      </w:pPr>
      <w:r>
        <w:rPr>
          <w:shd w:fill="FFFF00" w:val="clear"/>
        </w:rPr>
        <w:tab/>
        <w:tab/>
        <w:t>"telefono":"5555555",</w:t>
      </w:r>
    </w:p>
    <w:p>
      <w:pPr>
        <w:pStyle w:val="Normal"/>
        <w:rPr>
          <w:highlight w:val="yellow"/>
        </w:rPr>
      </w:pPr>
      <w:r>
        <w:rPr>
          <w:shd w:fill="FFFF00" w:val="clear"/>
        </w:rPr>
        <w:tab/>
        <w:t>},</w:t>
      </w:r>
    </w:p>
    <w:p>
      <w:pPr>
        <w:pStyle w:val="Normal"/>
        <w:rPr>
          <w:highlight w:val="yellow"/>
        </w:rPr>
      </w:pPr>
      <w:r>
        <w:rPr>
          <w:shd w:fill="FFFF00" w:val="clear"/>
        </w:rPr>
        <w:tab/>
        <w:t>{</w:t>
      </w:r>
    </w:p>
    <w:p>
      <w:pPr>
        <w:pStyle w:val="Normal"/>
        <w:rPr>
          <w:highlight w:val="yellow"/>
        </w:rPr>
      </w:pPr>
      <w:r>
        <w:rPr>
          <w:shd w:fill="FFFF00" w:val="clear"/>
        </w:rPr>
        <w:tab/>
        <w:tab/>
        <w:t>"nombre":"prueba",</w:t>
      </w:r>
    </w:p>
    <w:p>
      <w:pPr>
        <w:pStyle w:val="Normal"/>
        <w:rPr>
          <w:highlight w:val="yellow"/>
        </w:rPr>
      </w:pPr>
      <w:r>
        <w:rPr>
          <w:shd w:fill="FFFF00" w:val="clear"/>
        </w:rPr>
        <w:tab/>
        <w:tab/>
        <w:t>"direccion":"prueba",</w:t>
      </w:r>
    </w:p>
    <w:p>
      <w:pPr>
        <w:pStyle w:val="Normal"/>
        <w:rPr>
          <w:highlight w:val="yellow"/>
        </w:rPr>
      </w:pPr>
      <w:r>
        <w:rPr>
          <w:shd w:fill="FFFF00" w:val="clear"/>
        </w:rPr>
        <w:tab/>
        <w:tab/>
        <w:t>"parentesco":"prueba",</w:t>
      </w:r>
    </w:p>
    <w:p>
      <w:pPr>
        <w:pStyle w:val="Normal"/>
        <w:rPr>
          <w:highlight w:val="yellow"/>
        </w:rPr>
      </w:pPr>
      <w:r>
        <w:rPr>
          <w:shd w:fill="FFFF00" w:val="clear"/>
        </w:rPr>
        <w:tab/>
        <w:tab/>
        <w:t>"telefono":"5555555",</w:t>
      </w:r>
    </w:p>
    <w:p>
      <w:pPr>
        <w:pStyle w:val="Normal"/>
        <w:rPr>
          <w:highlight w:val="yellow"/>
        </w:rPr>
      </w:pPr>
      <w:r>
        <w:rPr>
          <w:shd w:fill="FFFF00" w:val="clear"/>
        </w:rPr>
        <w:tab/>
        <w:t>}],</w:t>
      </w:r>
      <w:ins w:id="89" w:author="Unknown Author" w:date="2022-05-31T11:07:45Z">
        <w:r>
          <w:rPr>
            <w:highlight w:val="yellow"/>
            <w:shd w:fill="FFFF00" w:val="clear"/>
          </w:rPr>
          <w:t>tomar 2 referencias de referencias en saicoop</w:t>
        </w:r>
      </w:ins>
    </w:p>
    <w:p>
      <w:pPr>
        <w:pStyle w:val="Normal"/>
        <w:rPr>
          <w:highlight w:val="yellow"/>
        </w:rPr>
      </w:pPr>
      <w:r>
        <w:rPr>
          <w:highlight w:val="cyan"/>
          <w:shd w:fill="FF8000" w:val="clear"/>
        </w:rPr>
        <w:t>Definir específicamente a que referencia alimentada en SAICcoop se trat</w:t>
      </w:r>
      <w:ins w:id="90" w:author="Cesar Tello Torres" w:date="2022-05-30T15:50:00Z">
        <w:r>
          <w:rPr>
            <w:highlight w:val="cyan"/>
            <w:shd w:fill="FF8000" w:val="clear"/>
          </w:rPr>
          <w:t>a</w:t>
        </w:r>
      </w:ins>
      <w:del w:id="91" w:author="Cesar Tello Torres" w:date="2022-05-30T15:50:00Z">
        <w:r>
          <w:rPr>
            <w:highlight w:val="cyan"/>
            <w:shd w:fill="FF8000" w:val="clear"/>
          </w:rPr>
          <w:delText>a</w:delText>
        </w:r>
      </w:del>
      <w:ins w:id="92" w:author="Cesar Tello Torres" w:date="2022-05-30T15:38:00Z">
        <w:r>
          <w:rPr>
            <w:highlight w:val="cyan"/>
            <w:shd w:fill="FF8000" w:val="clear"/>
          </w:rPr>
          <w:t xml:space="preserve">, </w:t>
        </w:r>
      </w:ins>
      <w:ins w:id="93" w:author="Cesar Tello Torres" w:date="2022-05-30T15:39:00Z">
        <w:r>
          <w:rPr>
            <w:highlight w:val="cyan"/>
            <w:shd w:fill="FF8000" w:val="clear"/>
          </w:rPr>
          <w:t>todas las referencias</w:t>
        </w:r>
      </w:ins>
      <w:ins w:id="94" w:author="Cesar Tello Torres" w:date="2022-05-30T15:38:00Z">
        <w:r>
          <w:rPr>
            <w:highlight w:val="cyan"/>
            <w:shd w:fill="FF8000" w:val="clear"/>
          </w:rPr>
          <w:t xml:space="preserve"> que se muestran en la pestaña referencias </w:t>
        </w:r>
      </w:ins>
      <w:ins w:id="95" w:author="Cesar Tello Torres" w:date="2022-05-30T15:39:00Z">
        <w:r>
          <w:rPr>
            <w:highlight w:val="cyan"/>
            <w:shd w:fill="FF8000" w:val="clear"/>
          </w:rPr>
          <w:t xml:space="preserve">del módulo de catálogo personas </w:t>
        </w:r>
      </w:ins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"referencias_laborales": {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"nombre":"prueba",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"direccion":"prueba",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"tiempo_conocerlo":"20",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"telefono":"55555",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},</w:t>
      </w:r>
      <w:ins w:id="96" w:author="Unknown Author" w:date="2022-05-31T11:09:12Z">
        <w:r>
          <w:rPr>
            <w:highlight w:val="yellow"/>
            <w:shd w:fill="FF8000" w:val="clear"/>
          </w:rPr>
          <w:t xml:space="preserve">no tenemos </w:t>
        </w:r>
      </w:ins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"relaciones_socios": [{</w:t>
      </w:r>
    </w:p>
    <w:p>
      <w:pPr>
        <w:pStyle w:val="Normal"/>
        <w:rPr>
          <w:highlight w:val="yellow"/>
          <w:ins w:id="100" w:author="Cesar Tello Torres" w:date="2022-05-30T15:39:00Z"/>
        </w:rPr>
      </w:pPr>
      <w:r>
        <w:rPr>
          <w:highlight w:val="cyan"/>
          <w:shd w:fill="FF8000" w:val="clear"/>
        </w:rPr>
        <w:t>Definir específicamente a que se refier</w:t>
      </w:r>
      <w:ins w:id="97" w:author="Cesar Tello Torres" w:date="2022-05-30T15:50:00Z">
        <w:r>
          <w:rPr>
            <w:highlight w:val="cyan"/>
            <w:shd w:fill="FF8000" w:val="clear"/>
          </w:rPr>
          <w:t>e</w:t>
        </w:r>
      </w:ins>
      <w:del w:id="98" w:author="Cesar Tello Torres" w:date="2022-05-30T15:50:00Z">
        <w:r>
          <w:rPr>
            <w:highlight w:val="cyan"/>
            <w:shd w:fill="FF8000" w:val="clear"/>
          </w:rPr>
          <w:delText>e</w:delText>
        </w:r>
      </w:del>
      <w:ins w:id="99" w:author="Cesar Tello Torres" w:date="2022-05-30T15:39:00Z">
        <w:r>
          <w:rPr>
            <w:highlight w:val="cyan"/>
            <w:shd w:fill="FF8000" w:val="clear"/>
          </w:rPr>
          <w:t xml:space="preserve">, todas las referencias que se muestran en la pestaña referencias del módulo de catálogo personas </w:t>
        </w:r>
      </w:ins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"nombre":"prueba",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"numero_socio":"6666",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"parentesco":"prueba",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},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{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"nombre":"prueba",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"numero_socio":"6666",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ab/>
        <w:t>"parentesco":"prueba",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}],</w:t>
      </w:r>
      <w:ins w:id="101" w:author="Unknown Author" w:date="2022-05-31T11:10:40Z">
        <w:r>
          <w:rPr>
            <w:highlight w:val="yellow"/>
            <w:shd w:fill="FF8000" w:val="clear"/>
          </w:rPr>
          <w:t xml:space="preserve">vacio </w:t>
        </w:r>
      </w:ins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"reca_completo":"prueba",</w:t>
      </w:r>
    </w:p>
    <w:p>
      <w:pPr>
        <w:pStyle w:val="Normal"/>
        <w:rPr>
          <w:highlight w:val="yellow"/>
        </w:rPr>
      </w:pPr>
      <w:r>
        <w:rPr>
          <w:highlight w:val="cyan"/>
          <w:shd w:fill="FF8000" w:val="clear"/>
        </w:rPr>
        <w:t>FRANCISCO o KAREN comentar de cual parámetro se toma este dat</w:t>
      </w:r>
      <w:del w:id="102" w:author="Cesar Tello Torres" w:date="2022-05-30T15:50:00Z">
        <w:r>
          <w:rPr>
            <w:highlight w:val="cyan"/>
            <w:shd w:fill="FF8000" w:val="clear"/>
          </w:rPr>
          <w:delText>o</w:delText>
        </w:r>
      </w:del>
      <w:ins w:id="103" w:author="Cesar Tello Torres" w:date="2022-05-30T15:50:00Z">
        <w:r>
          <w:rPr>
            <w:highlight w:val="cyan"/>
            <w:shd w:fill="FF8000" w:val="clear"/>
          </w:rPr>
          <w:t>o</w:t>
        </w:r>
      </w:ins>
      <w:ins w:id="104" w:author="Cesar Tello Torres" w:date="2022-05-30T15:39:00Z">
        <w:r>
          <w:rPr>
            <w:highlight w:val="cyan"/>
            <w:shd w:fill="FF8000" w:val="clear"/>
          </w:rPr>
          <w:t>, son los RECAS del producto</w:t>
        </w:r>
      </w:ins>
      <w:ins w:id="105" w:author="Cesar Tello Torres" w:date="2022-05-30T15:40:00Z">
        <w:r>
          <w:rPr>
            <w:highlight w:val="cyan"/>
            <w:shd w:fill="FF8000" w:val="clear"/>
          </w:rPr>
          <w:t>,tabla id tabla numero_reca_por_</w:t>
        </w:r>
      </w:ins>
      <w:ins w:id="106" w:author="Cesar Tello Torres" w:date="2022-05-30T15:41:00Z">
        <w:r>
          <w:rPr>
            <w:highlight w:val="cyan"/>
            <w:shd w:fill="FF8000" w:val="clear"/>
          </w:rPr>
          <w:t>producto</w:t>
        </w:r>
      </w:ins>
      <w:ins w:id="107" w:author="Cesar Tello Torres" w:date="2022-05-30T15:39:00Z">
        <w:r>
          <w:rPr>
            <w:highlight w:val="cyan"/>
            <w:shd w:fill="FF8000" w:val="clear"/>
          </w:rPr>
          <w:t xml:space="preserve"> </w:t>
        </w:r>
      </w:ins>
      <w:ins w:id="108" w:author="Unknown Author" w:date="2022-05-31T11:10:44Z">
        <w:r>
          <w:rPr>
            <w:highlight w:val="yellow"/>
            <w:shd w:fill="FF8000" w:val="clear"/>
          </w:rPr>
          <w:t xml:space="preserve">esta en parametros </w:t>
        </w:r>
      </w:ins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"reca_recortado":"prueba",</w:t>
      </w:r>
      <w:ins w:id="109" w:author="Unknown Author" w:date="2022-05-31T11:11:19Z">
        <w:r>
          <w:rPr>
            <w:highlight w:val="yellow"/>
            <w:shd w:fill="FF8000" w:val="clear"/>
          </w:rPr>
          <w:t xml:space="preserve"> </w:t>
        </w:r>
      </w:ins>
      <w:ins w:id="110" w:author="Unknown Author" w:date="2022-05-31T11:11:19Z">
        <w:r>
          <w:rPr>
            <w:highlight w:val="yellow"/>
            <w:shd w:fill="FF8000" w:val="clear"/>
          </w:rPr>
          <w:t>en paremtros</w:t>
        </w:r>
      </w:ins>
    </w:p>
    <w:p>
      <w:pPr>
        <w:pStyle w:val="Normal"/>
        <w:rPr>
          <w:highlight w:val="yellow"/>
        </w:rPr>
      </w:pPr>
      <w:r>
        <w:rPr>
          <w:highlight w:val="cyan"/>
          <w:shd w:fill="FF8000" w:val="clear"/>
        </w:rPr>
        <w:t>FRANCISCO o KAREN comentar de cual parámetro se toma este dat</w:t>
      </w:r>
      <w:ins w:id="111" w:author="Cesar Tello Torres" w:date="2022-05-30T15:50:00Z">
        <w:r>
          <w:rPr>
            <w:highlight w:val="cyan"/>
            <w:shd w:fill="FF8000" w:val="clear"/>
          </w:rPr>
          <w:t>o</w:t>
        </w:r>
      </w:ins>
      <w:del w:id="112" w:author="Cesar Tello Torres" w:date="2022-05-30T15:50:00Z">
        <w:r>
          <w:rPr>
            <w:highlight w:val="cyan"/>
            <w:shd w:fill="FF8000" w:val="clear"/>
          </w:rPr>
          <w:delText>o</w:delText>
        </w:r>
      </w:del>
      <w:ins w:id="113" w:author="Cesar Tello Torres" w:date="2022-05-30T15:39:00Z">
        <w:r>
          <w:rPr>
            <w:highlight w:val="cyan"/>
            <w:shd w:fill="FF8000" w:val="clear"/>
          </w:rPr>
          <w:t>, son los RECAS del producto</w:t>
        </w:r>
      </w:ins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"ogs":"prueba",</w:t>
      </w:r>
    </w:p>
    <w:p>
      <w:pPr>
        <w:pStyle w:val="Normal"/>
        <w:rPr>
          <w:highlight w:val="green"/>
        </w:rPr>
      </w:pPr>
      <w:r>
        <w:rPr>
          <w:shd w:fill="AFD095" w:val="clear"/>
        </w:rPr>
        <w:tab/>
        <w:t>"opa":"prueba",</w:t>
      </w:r>
      <w:ins w:id="114" w:author="Unknown Author" w:date="2022-05-31T11:11:49Z">
        <w:r>
          <w:rPr>
            <w:highlight w:val="green"/>
            <w:shd w:fill="AFD095" w:val="clear"/>
          </w:rPr>
          <w:t>eliminar porque se envia en un ws despues</w:t>
        </w:r>
      </w:ins>
    </w:p>
    <w:p>
      <w:pPr>
        <w:pStyle w:val="Normal"/>
        <w:rPr>
          <w:highlight w:val="green"/>
        </w:rPr>
      </w:pPr>
      <w:r>
        <w:rPr>
          <w:shd w:fill="AFD095" w:val="clear"/>
        </w:rPr>
        <w:tab/>
        <w:t>"cat":"prueba",</w:t>
      </w:r>
      <w:ins w:id="115" w:author="Unknown Author" w:date="2022-05-31T11:12:12Z">
        <w:r>
          <w:rPr>
            <w:highlight w:val="green"/>
            <w:shd w:fill="AFD095" w:val="clear"/>
          </w:rPr>
          <w:t>dentro de auxiliares pero hasta que este creado el opa</w:t>
        </w:r>
      </w:ins>
    </w:p>
    <w:p>
      <w:pPr>
        <w:pStyle w:val="Normal"/>
        <w:rPr>
          <w:highlight w:val="green"/>
        </w:rPr>
      </w:pPr>
      <w:r>
        <w:rPr>
          <w:highlight w:val="cyan"/>
          <w:shd w:fill="AFD095" w:val="clear"/>
        </w:rPr>
        <w:t>Se toma del auxiliar ya creado</w:t>
      </w:r>
      <w:ins w:id="116" w:author="Cesar Tello Torres" w:date="2022-05-30T15:40:00Z">
        <w:r>
          <w:rPr>
            <w:highlight w:val="cyan"/>
            <w:shd w:fill="AFD095" w:val="clear"/>
          </w:rPr>
          <w:t>, si una vez creado se toman los datos de ogs, opa, cat</w:t>
        </w:r>
      </w:ins>
      <w:del w:id="117" w:author="Cesar Tello Torres" w:date="2022-05-30T15:40:00Z">
        <w:r>
          <w:rPr>
            <w:highlight w:val="cyan"/>
            <w:shd w:fill="AFD095" w:val="clear"/>
          </w:rPr>
          <w:delText>.</w:delText>
        </w:r>
      </w:del>
    </w:p>
    <w:p>
      <w:pPr>
        <w:pStyle w:val="Normal"/>
        <w:rPr>
          <w:highlight w:val="green"/>
        </w:rPr>
      </w:pPr>
      <w:r>
        <w:rPr>
          <w:shd w:fill="AFD095" w:val="clear"/>
        </w:rPr>
        <w:tab/>
        <w:t>"numero_producto":"prueba",</w:t>
      </w:r>
      <w:ins w:id="118" w:author="Unknown Author" w:date="2022-05-31T11:12:39Z">
        <w:r>
          <w:rPr>
            <w:highlight w:val="green"/>
            <w:shd w:fill="AFD095" w:val="clear"/>
          </w:rPr>
          <w:t>dentro de auxiliares pero hasta que este creado el opa</w:t>
        </w:r>
      </w:ins>
    </w:p>
    <w:p>
      <w:pPr>
        <w:pStyle w:val="Normal"/>
        <w:rPr>
          <w:highlight w:val="green"/>
        </w:rPr>
      </w:pPr>
      <w:r>
        <w:rPr>
          <w:highlight w:val="cyan"/>
          <w:shd w:fill="AFD095" w:val="clear"/>
        </w:rPr>
        <w:t>Idproducto de auxiliare</w:t>
      </w:r>
      <w:del w:id="119" w:author="Cesar Tello Torres" w:date="2022-05-30T15:50:00Z">
        <w:r>
          <w:rPr>
            <w:highlight w:val="cyan"/>
            <w:shd w:fill="AFD095" w:val="clear"/>
          </w:rPr>
          <w:delText>s</w:delText>
        </w:r>
      </w:del>
      <w:ins w:id="120" w:author="Cesar Tello Torres" w:date="2022-05-30T15:50:00Z">
        <w:r>
          <w:rPr>
            <w:highlight w:val="cyan"/>
            <w:shd w:fill="AFD095" w:val="clear"/>
          </w:rPr>
          <w:t>s</w:t>
        </w:r>
      </w:ins>
      <w:ins w:id="121" w:author="Cesar Tello Torres" w:date="2022-05-30T15:41:00Z">
        <w:r>
          <w:rPr>
            <w:highlight w:val="cyan"/>
            <w:shd w:fill="AFD095" w:val="clear"/>
          </w:rPr>
          <w:t xml:space="preserve"> si es el identificador del producto</w:t>
        </w:r>
      </w:ins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"clasificacion_cartera":"prueba",</w:t>
      </w:r>
      <w:ins w:id="122" w:author="Unknown Author" w:date="2022-05-31T11:12:43Z">
        <w:r>
          <w:rPr>
            <w:highlight w:val="green"/>
            <w:shd w:fill="AFD095" w:val="clear"/>
          </w:rPr>
          <w:t>dentro de auxiliares pero hasta que este creado el opa</w:t>
        </w:r>
      </w:ins>
    </w:p>
    <w:p>
      <w:pPr>
        <w:pStyle w:val="Normal"/>
        <w:rPr>
          <w:highlight w:val="yellow"/>
        </w:rPr>
      </w:pPr>
      <w:r>
        <w:rPr>
          <w:highlight w:val="cyan"/>
          <w:shd w:fill="FF8000" w:val="clear"/>
        </w:rPr>
        <w:t>A que se refiere Finalidad u otro dato</w:t>
      </w:r>
      <w:ins w:id="123" w:author="Cesar Tello Torres" w:date="2022-05-30T15:50:00Z">
        <w:r>
          <w:rPr>
            <w:highlight w:val="cyan"/>
            <w:shd w:fill="FF8000" w:val="clear"/>
          </w:rPr>
          <w:t>.</w:t>
        </w:r>
      </w:ins>
      <w:del w:id="124" w:author="Cesar Tello Torres" w:date="2022-05-30T15:50:00Z">
        <w:r>
          <w:rPr>
            <w:highlight w:val="cyan"/>
            <w:shd w:fill="FF8000" w:val="clear"/>
          </w:rPr>
          <w:delText>.</w:delText>
        </w:r>
      </w:del>
      <w:ins w:id="125" w:author="Cesar Tello Torres" w:date="2022-05-30T15:41:00Z">
        <w:r>
          <w:rPr>
            <w:highlight w:val="cyan"/>
            <w:shd w:fill="FF8000" w:val="clear"/>
          </w:rPr>
          <w:t xml:space="preserve"> Si es la finalidad</w:t>
        </w:r>
      </w:ins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"id_solicitud_siscore":"prueba",</w:t>
      </w:r>
      <w:ins w:id="126" w:author="Unknown Author" w:date="2022-05-31T11:12:58Z">
        <w:r>
          <w:rPr>
            <w:highlight w:val="yellow"/>
            <w:shd w:fill="FF8000" w:val="clear"/>
          </w:rPr>
          <w:t>mandar has</w:t>
        </w:r>
      </w:ins>
      <w:ins w:id="127" w:author="Unknown Author" w:date="2022-05-31T11:13:00Z">
        <w:r>
          <w:rPr>
            <w:highlight w:val="yellow"/>
            <w:shd w:fill="FF8000" w:val="clear"/>
          </w:rPr>
          <w:t>ta cuando se hace la peticion a siscore que viene en la respuesta de siscore</w:t>
        </w:r>
      </w:ins>
    </w:p>
    <w:p>
      <w:pPr>
        <w:pStyle w:val="Normal"/>
        <w:rPr>
          <w:highlight w:val="yellow"/>
        </w:rPr>
      </w:pPr>
      <w:r>
        <w:rPr>
          <w:highlight w:val="cyan"/>
          <w:shd w:fill="FF8000" w:val="clear"/>
        </w:rPr>
        <w:t>Si no se llama a SISCORE lo enviamos vaci</w:t>
      </w:r>
      <w:del w:id="128" w:author="Cesar Tello Torres" w:date="2022-05-30T15:50:00Z">
        <w:r>
          <w:rPr>
            <w:highlight w:val="cyan"/>
            <w:shd w:fill="FF8000" w:val="clear"/>
          </w:rPr>
          <w:delText>o</w:delText>
        </w:r>
      </w:del>
      <w:ins w:id="129" w:author="Cesar Tello Torres" w:date="2022-05-30T15:50:00Z">
        <w:r>
          <w:rPr>
            <w:highlight w:val="cyan"/>
            <w:shd w:fill="FF8000" w:val="clear"/>
          </w:rPr>
          <w:t>o</w:t>
        </w:r>
      </w:ins>
      <w:r>
        <w:rPr>
          <w:highlight w:val="cyan"/>
          <w:shd w:fill="FF8000" w:val="clear"/>
        </w:rPr>
        <w:t>,</w:t>
      </w:r>
      <w:ins w:id="130" w:author="Cesar Tello Torres" w:date="2022-05-30T15:41:00Z">
        <w:r>
          <w:rPr>
            <w:highlight w:val="cyan"/>
            <w:shd w:fill="FF8000" w:val="clear"/>
          </w:rPr>
          <w:t xml:space="preserve"> se debe tomar de s</w:t>
        </w:r>
      </w:ins>
      <w:ins w:id="131" w:author="Cesar Tello Torres" w:date="2022-05-30T15:42:00Z">
        <w:r>
          <w:rPr>
            <w:highlight w:val="cyan"/>
            <w:shd w:fill="FF8000" w:val="clear"/>
          </w:rPr>
          <w:t>iscore</w:t>
        </w:r>
      </w:ins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"folio_prestamo":"prueba",</w:t>
      </w:r>
      <w:ins w:id="132" w:author="Unknown Author" w:date="2022-05-31T11:14:06Z">
        <w:r>
          <w:rPr>
            <w:highlight w:val="yellow"/>
            <w:shd w:fill="FF8000" w:val="clear"/>
          </w:rPr>
          <w:t xml:space="preserve"> </w:t>
        </w:r>
      </w:ins>
      <w:ins w:id="133" w:author="Unknown Author" w:date="2022-05-31T11:14:06Z">
        <w:r>
          <w:rPr>
            <w:highlight w:val="yellow"/>
            <w:shd w:fill="FF8000" w:val="clear"/>
          </w:rPr>
          <w:t>quitar de qui y mandarlo ya cuando se crea el opa</w:t>
        </w:r>
      </w:ins>
    </w:p>
    <w:p>
      <w:pPr>
        <w:pStyle w:val="Normal"/>
        <w:rPr>
          <w:highlight w:val="yellow"/>
        </w:rPr>
      </w:pPr>
      <w:r>
        <w:rPr>
          <w:highlight w:val="cyan"/>
          <w:shd w:fill="FF8000" w:val="clear"/>
        </w:rPr>
        <w:t>A que se refiere es el mismo OPA solicitado antes.</w:t>
      </w:r>
      <w:ins w:id="134" w:author="Cesar Tello Torres" w:date="2022-05-30T15:42:00Z">
        <w:r>
          <w:rPr>
            <w:highlight w:val="cyan"/>
            <w:shd w:fill="FF8000" w:val="clear"/>
          </w:rPr>
          <w:t xml:space="preserve"> Es el OPA</w:t>
        </w:r>
      </w:ins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"numero_folio_poliza":"prueba",</w:t>
      </w:r>
    </w:p>
    <w:p>
      <w:pPr>
        <w:pStyle w:val="Normal"/>
        <w:rPr>
          <w:highlight w:val="yellow"/>
        </w:rPr>
      </w:pPr>
      <w:r>
        <w:rPr>
          <w:highlight w:val="cyan"/>
          <w:shd w:fill="FF8000" w:val="clear"/>
        </w:rPr>
        <w:t>Esto se puede entregar hasta el final que se haya activado el préstam</w:t>
      </w:r>
      <w:ins w:id="135" w:author="Cesar Tello Torres" w:date="2022-05-30T15:50:00Z">
        <w:r>
          <w:rPr>
            <w:highlight w:val="cyan"/>
            <w:shd w:fill="FF8000" w:val="clear"/>
          </w:rPr>
          <w:t>o</w:t>
        </w:r>
      </w:ins>
      <w:del w:id="136" w:author="Cesar Tello Torres" w:date="2022-05-30T15:50:00Z">
        <w:r>
          <w:rPr>
            <w:highlight w:val="cyan"/>
            <w:shd w:fill="FF8000" w:val="clear"/>
          </w:rPr>
          <w:delText>o</w:delText>
        </w:r>
      </w:del>
      <w:ins w:id="137" w:author="Cesar Tello Torres" w:date="2022-05-30T15:42:00Z">
        <w:r>
          <w:rPr>
            <w:highlight w:val="cyan"/>
            <w:shd w:fill="FF8000" w:val="clear"/>
          </w:rPr>
          <w:t xml:space="preserve">, si es el resultado final de la entrega del préstamo </w:t>
        </w:r>
      </w:ins>
      <w:ins w:id="138" w:author="Unknown Author" w:date="2022-05-31T11:14:52Z">
        <w:r>
          <w:rPr>
            <w:highlight w:val="yellow"/>
            <w:shd w:fill="FF8000" w:val="clear"/>
          </w:rPr>
          <w:t>hasta que se dis</w:t>
        </w:r>
      </w:ins>
      <w:ins w:id="139" w:author="Unknown Author" w:date="2022-05-31T11:15:00Z">
        <w:r>
          <w:rPr>
            <w:highlight w:val="yellow"/>
            <w:shd w:fill="FF8000" w:val="clear"/>
          </w:rPr>
          <w:t xml:space="preserve">persa el credito se obtiene </w:t>
        </w:r>
      </w:ins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"numero_pagare":"prueba",</w:t>
      </w:r>
      <w:ins w:id="140" w:author="Unknown Author" w:date="2022-05-31T11:15:15Z">
        <w:r>
          <w:rPr>
            <w:highlight w:val="yellow"/>
            <w:shd w:fill="FF8000" w:val="clear"/>
          </w:rPr>
          <w:t xml:space="preserve"> </w:t>
        </w:r>
      </w:ins>
      <w:ins w:id="141" w:author="Unknown Author" w:date="2022-05-31T11:17:34Z">
        <w:r>
          <w:rPr>
            <w:highlight w:val="yellow"/>
            <w:shd w:fill="FF8000" w:val="clear"/>
          </w:rPr>
          <w:t xml:space="preserve">hasta que se dispersa el credito se obtiene </w:t>
        </w:r>
      </w:ins>
    </w:p>
    <w:p>
      <w:pPr>
        <w:pStyle w:val="Normal"/>
        <w:rPr>
          <w:highlight w:val="yellow"/>
        </w:rPr>
      </w:pPr>
      <w:r>
        <w:rPr>
          <w:highlight w:val="cyan"/>
          <w:shd w:fill="FF8000" w:val="clear"/>
        </w:rPr>
        <w:t xml:space="preserve">A que se refiere, el documento no tiene número, se tratará de la concatenación de datos Cuales </w:t>
      </w:r>
      <w:del w:id="142" w:author="Cesar Tello Torres" w:date="2022-05-30T15:42:00Z">
        <w:r>
          <w:rPr>
            <w:highlight w:val="cyan"/>
            <w:shd w:fill="FF8000" w:val="clear"/>
          </w:rPr>
          <w:delText>serian</w:delText>
        </w:r>
      </w:del>
      <w:ins w:id="143" w:author="Cesar Tello Torres" w:date="2022-05-30T15:42:00Z">
        <w:r>
          <w:rPr>
            <w:highlight w:val="cyan"/>
            <w:shd w:fill="FF8000" w:val="clear"/>
          </w:rPr>
          <w:t>serían</w:t>
        </w:r>
      </w:ins>
      <w:r>
        <w:rPr>
          <w:highlight w:val="cyan"/>
          <w:shd w:fill="FF8000" w:val="clear"/>
        </w:rPr>
        <w:t xml:space="preserve"> estos.</w:t>
      </w:r>
      <w:ins w:id="144" w:author="Cesar Tello Torres" w:date="2022-05-30T15:44:00Z">
        <w:r>
          <w:rPr>
            <w:highlight w:val="cyan"/>
            <w:shd w:fill="FF8000" w:val="clear"/>
          </w:rPr>
          <w:t>, en su momento podemos definir alguna nomenclatura PAG-OPA</w:t>
        </w:r>
      </w:ins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"fecha_vencimiento_pagare":"prueba",</w:t>
      </w:r>
      <w:ins w:id="145" w:author="Unknown Author" w:date="2022-05-31T11:17:48Z">
        <w:r>
          <w:rPr>
            <w:highlight w:val="yellow"/>
            <w:shd w:fill="FF8000" w:val="clear"/>
          </w:rPr>
          <w:t xml:space="preserve"> </w:t>
        </w:r>
      </w:ins>
    </w:p>
    <w:p>
      <w:pPr>
        <w:pStyle w:val="Normal"/>
        <w:rPr>
          <w:highlight w:val="yellow"/>
        </w:rPr>
      </w:pPr>
      <w:r>
        <w:rPr>
          <w:highlight w:val="cyan"/>
          <w:shd w:fill="FF8000" w:val="clear"/>
        </w:rPr>
        <w:t>Fecha de la ultima amortización</w:t>
      </w:r>
      <w:ins w:id="146" w:author="Cesar Tello Torres" w:date="2022-05-30T15:44:00Z">
        <w:r>
          <w:rPr>
            <w:highlight w:val="cyan"/>
            <w:shd w:fill="FF8000" w:val="clear"/>
          </w:rPr>
          <w:t xml:space="preserve"> si es correcto</w:t>
        </w:r>
      </w:ins>
      <w:ins w:id="147" w:author="Unknown Author" w:date="2022-05-31T11:18:04Z">
        <w:r>
          <w:rPr>
            <w:highlight w:val="yellow"/>
            <w:shd w:fill="FF8000" w:val="clear"/>
          </w:rPr>
          <w:t xml:space="preserve"> </w:t>
        </w:r>
      </w:ins>
      <w:ins w:id="148" w:author="Unknown Author" w:date="2022-05-31T11:18:04Z">
        <w:r>
          <w:rPr>
            <w:highlight w:val="yellow"/>
            <w:shd w:fill="FF8000" w:val="clear"/>
          </w:rPr>
          <w:t xml:space="preserve">hasta que se dispersa el credito se obtiene </w:t>
        </w:r>
      </w:ins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"resumen_calificacion":"prueba",</w:t>
      </w:r>
    </w:p>
    <w:p>
      <w:pPr>
        <w:pStyle w:val="Normal"/>
        <w:rPr>
          <w:highlight w:val="yellow"/>
        </w:rPr>
      </w:pPr>
      <w:r>
        <w:rPr>
          <w:highlight w:val="cyan"/>
          <w:shd w:fill="FF8000" w:val="clear"/>
        </w:rPr>
        <w:t>A que se refier</w:t>
      </w:r>
      <w:del w:id="149" w:author="Cesar Tello Torres" w:date="2022-05-30T15:50:00Z">
        <w:r>
          <w:rPr>
            <w:highlight w:val="cyan"/>
            <w:shd w:fill="FF8000" w:val="clear"/>
          </w:rPr>
          <w:delText>e</w:delText>
        </w:r>
      </w:del>
      <w:ins w:id="150" w:author="Cesar Tello Torres" w:date="2022-05-30T15:50:00Z">
        <w:r>
          <w:rPr>
            <w:highlight w:val="cyan"/>
            <w:shd w:fill="FF8000" w:val="clear"/>
          </w:rPr>
          <w:t>e</w:t>
        </w:r>
      </w:ins>
      <w:ins w:id="151" w:author="Cesar Tello Torres" w:date="2022-05-30T15:45:00Z">
        <w:r>
          <w:rPr>
            <w:highlight w:val="cyan"/>
            <w:shd w:fill="FF8000" w:val="clear"/>
          </w:rPr>
          <w:t xml:space="preserve">, </w:t>
        </w:r>
      </w:ins>
      <w:ins w:id="152" w:author="Cesar Tello Torres" w:date="2022-05-30T15:46:00Z">
        <w:r>
          <w:rPr>
            <w:highlight w:val="cyan"/>
            <w:shd w:fill="FF8000" w:val="clear"/>
          </w:rPr>
          <w:t>información de siscore (bueno,malo,regular), rechazado, aceptado</w:t>
        </w:r>
      </w:ins>
      <w:ins w:id="153" w:author="Unknown Author" w:date="2022-05-31T11:18:12Z">
        <w:r>
          <w:rPr>
            <w:highlight w:val="yellow"/>
            <w:shd w:fill="FF8000" w:val="clear"/>
          </w:rPr>
          <w:t xml:space="preserve"> </w:t>
        </w:r>
      </w:ins>
      <w:ins w:id="154" w:author="Unknown Author" w:date="2022-05-31T11:18:12Z">
        <w:r>
          <w:rPr>
            <w:highlight w:val="yellow"/>
            <w:shd w:fill="FF8000" w:val="clear"/>
          </w:rPr>
          <w:t xml:space="preserve">ok ya se devuelve en ws 2 o 3 o x </w:t>
        </w:r>
      </w:ins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"regimen_patrimonial ":"prueba",</w:t>
      </w:r>
    </w:p>
    <w:p>
      <w:pPr>
        <w:pStyle w:val="Normal"/>
        <w:rPr>
          <w:highlight w:val="yellow"/>
        </w:rPr>
      </w:pPr>
      <w:r>
        <w:rPr>
          <w:highlight w:val="cyan"/>
          <w:shd w:fill="FF8000" w:val="clear"/>
        </w:rPr>
        <w:t xml:space="preserve">Es régimen patrimonial o matrimonial, si es el segundo </w:t>
      </w:r>
      <w:del w:id="155" w:author="Cesar Tello Torres" w:date="2022-05-30T15:45:00Z">
        <w:r>
          <w:rPr>
            <w:highlight w:val="cyan"/>
            <w:shd w:fill="FF8000" w:val="clear"/>
          </w:rPr>
          <w:delText>esta</w:delText>
        </w:r>
      </w:del>
      <w:ins w:id="156" w:author="Cesar Tello Torres" w:date="2022-05-30T15:45:00Z">
        <w:r>
          <w:rPr>
            <w:highlight w:val="cyan"/>
            <w:shd w:fill="FF8000" w:val="clear"/>
          </w:rPr>
          <w:t>está</w:t>
        </w:r>
      </w:ins>
      <w:r>
        <w:rPr>
          <w:highlight w:val="cyan"/>
          <w:shd w:fill="FF8000" w:val="clear"/>
        </w:rPr>
        <w:t xml:space="preserve"> en personas.</w:t>
      </w:r>
      <w:ins w:id="157" w:author="Cesar Tello Torres" w:date="2022-05-30T15:45:00Z">
        <w:r>
          <w:rPr>
            <w:highlight w:val="cyan"/>
            <w:shd w:fill="FF8000" w:val="clear"/>
          </w:rPr>
          <w:t>, mancomunados o separación de bienes</w:t>
        </w:r>
      </w:ins>
      <w:ins w:id="158" w:author="Unknown Author" w:date="2022-05-31T11:18:40Z">
        <w:r>
          <w:rPr>
            <w:highlight w:val="yellow"/>
            <w:shd w:fill="FF8000" w:val="clear"/>
          </w:rPr>
          <w:t xml:space="preserve">  </w:t>
        </w:r>
      </w:ins>
      <w:ins w:id="159" w:author="Unknown Author" w:date="2022-05-31T11:18:40Z">
        <w:r>
          <w:rPr>
            <w:highlight w:val="yellow"/>
            <w:shd w:fill="FF8000" w:val="clear"/>
          </w:rPr>
          <w:t xml:space="preserve">tabla personas </w:t>
        </w:r>
      </w:ins>
      <w:ins w:id="160" w:author="Unknown Author" w:date="2022-05-31T11:24:11Z">
        <w:r>
          <w:rPr>
            <w:highlight w:val="yellow"/>
            <w:shd w:fill="FF8000" w:val="clear"/>
          </w:rPr>
          <w:t>con catalogos menus tablas mandar en primer web service</w:t>
        </w:r>
      </w:ins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"numero_dependientes":"5",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"telefono_recados":"555555",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"monto_ahorro":"555555",</w:t>
      </w:r>
    </w:p>
    <w:p>
      <w:pPr>
        <w:pStyle w:val="Normal"/>
        <w:rPr>
          <w:highlight w:val="yellow"/>
        </w:rPr>
      </w:pPr>
      <w:r>
        <w:rPr>
          <w:shd w:fill="FFFF00" w:val="clear"/>
        </w:rPr>
        <w:tab/>
        <w:t>"proteccion_ahorro_prestamo":"555555",</w:t>
      </w:r>
      <w:ins w:id="161" w:author="Unknown Author" w:date="2022-05-31T11:26:06Z">
        <w:r>
          <w:rPr>
            <w:highlight w:val="yellow"/>
            <w:shd w:fill="FFFF00" w:val="clear"/>
          </w:rPr>
          <w:t xml:space="preserve">??? </w:t>
        </w:r>
      </w:ins>
      <w:ins w:id="162" w:author="Unknown Author" w:date="2022-05-31T11:26:06Z">
        <w:r>
          <w:rPr>
            <w:highlight w:val="yellow"/>
            <w:shd w:fill="FFFF00" w:val="clear"/>
          </w:rPr>
          <w:t>preguntar a prezzta que se refiere</w:t>
        </w:r>
      </w:ins>
    </w:p>
    <w:p>
      <w:pPr>
        <w:pStyle w:val="Normal"/>
        <w:rPr>
          <w:highlight w:val="yellow"/>
        </w:rPr>
      </w:pPr>
      <w:r>
        <w:rPr>
          <w:highlight w:val="cyan"/>
          <w:shd w:fill="FFFF00" w:val="clear"/>
        </w:rPr>
        <w:t>A que se refiere</w:t>
      </w:r>
      <w:ins w:id="163" w:author="Cesar Tello Torres" w:date="2022-05-30T15:47:00Z">
        <w:r>
          <w:rPr>
            <w:highlight w:val="cyan"/>
            <w:shd w:fill="FFFF00" w:val="clear"/>
          </w:rPr>
          <w:t xml:space="preserve"> es la garantía liquida </w:t>
        </w:r>
      </w:ins>
    </w:p>
    <w:p>
      <w:pPr>
        <w:pStyle w:val="Normal"/>
        <w:rPr>
          <w:highlight w:val="yellow"/>
        </w:rPr>
      </w:pPr>
      <w:r>
        <w:rPr>
          <w:shd w:fill="FFFF00" w:val="clear"/>
        </w:rPr>
        <w:tab/>
        <w:t>"garantia_liquida":"555555",</w:t>
      </w:r>
      <w:ins w:id="164" w:author="Unknown Author" w:date="2022-05-31T11:26:57Z">
        <w:r>
          <w:rPr>
            <w:highlight w:val="yellow"/>
            <w:shd w:fill="FFFF00" w:val="clear"/>
          </w:rPr>
          <w:t xml:space="preserve">el campo garantia </w:t>
        </w:r>
      </w:ins>
      <w:ins w:id="165" w:author="Unknown Author" w:date="2022-05-31T11:27:00Z">
        <w:r>
          <w:rPr>
            <w:highlight w:val="yellow"/>
            <w:shd w:fill="FFFF00" w:val="clear"/>
          </w:rPr>
          <w:t>de aux</w:t>
        </w:r>
      </w:ins>
      <w:ins w:id="166" w:author="Unknown Author" w:date="2022-05-31T11:27:00Z">
        <w:r>
          <w:rPr>
            <w:highlight w:val="yellow"/>
            <w:shd w:fill="FFFF00" w:val="clear"/>
          </w:rPr>
          <w:t>i</w:t>
        </w:r>
      </w:ins>
      <w:ins w:id="167" w:author="Unknown Author" w:date="2022-05-31T11:27:00Z">
        <w:r>
          <w:rPr>
            <w:highlight w:val="yellow"/>
            <w:shd w:fill="FFFF00" w:val="clear"/>
          </w:rPr>
          <w:t>liares</w:t>
        </w:r>
      </w:ins>
    </w:p>
    <w:p>
      <w:pPr>
        <w:pStyle w:val="Normal"/>
        <w:rPr>
          <w:highlight w:val="yellow"/>
        </w:rPr>
      </w:pPr>
      <w:r>
        <w:rPr>
          <w:shd w:fill="FFFF00" w:val="clear"/>
        </w:rPr>
        <w:tab/>
        <w:t>"tipo_garantia":"555555",</w:t>
      </w:r>
      <w:ins w:id="168" w:author="Unknown Author" w:date="2022-05-31T11:27:10Z">
        <w:r>
          <w:rPr>
            <w:highlight w:val="yellow"/>
            <w:shd w:fill="FFFF00" w:val="clear"/>
          </w:rPr>
          <w:t xml:space="preserve"> </w:t>
        </w:r>
      </w:ins>
      <w:ins w:id="169" w:author="Unknown Author" w:date="2022-05-31T11:29:02Z">
        <w:r>
          <w:rPr>
            <w:highlight w:val="yellow"/>
            <w:shd w:fill="FFFF00" w:val="clear"/>
          </w:rPr>
          <w:t xml:space="preserve">???? </w:t>
        </w:r>
      </w:ins>
      <w:ins w:id="170" w:author="Unknown Author" w:date="2022-05-31T11:29:02Z">
        <w:r>
          <w:rPr>
            <w:highlight w:val="yellow"/>
            <w:shd w:fill="FFFF00" w:val="clear"/>
          </w:rPr>
          <w:t>preguntar a prezzta 1.- liquida2.- prendaria 3.- hipotecaria</w:t>
        </w:r>
      </w:ins>
    </w:p>
    <w:p>
      <w:pPr>
        <w:pStyle w:val="Normal"/>
        <w:rPr>
          <w:highlight w:val="yellow"/>
        </w:rPr>
      </w:pPr>
      <w:r>
        <w:rPr>
          <w:highlight w:val="cyan"/>
          <w:shd w:fill="FFFF00" w:val="clear"/>
        </w:rPr>
        <w:t>En todos los casos es solo líquida</w:t>
      </w:r>
      <w:ins w:id="171" w:author="Cesar Tello Torres" w:date="2022-05-30T15:46:00Z">
        <w:r>
          <w:rPr>
            <w:highlight w:val="cyan"/>
            <w:shd w:fill="FFFF00" w:val="clear"/>
          </w:rPr>
          <w:t xml:space="preserve">, si es la garantía </w:t>
        </w:r>
      </w:ins>
      <w:ins w:id="172" w:author="Cesar Tello Torres" w:date="2022-05-30T15:47:00Z">
        <w:r>
          <w:rPr>
            <w:highlight w:val="cyan"/>
            <w:shd w:fill="FFFF00" w:val="clear"/>
          </w:rPr>
          <w:t>liquida</w:t>
        </w:r>
      </w:ins>
    </w:p>
    <w:p>
      <w:pPr>
        <w:pStyle w:val="Normal"/>
        <w:rPr>
          <w:highlight w:val="yellow"/>
        </w:rPr>
      </w:pPr>
      <w:r>
        <w:rPr>
          <w:shd w:fill="FFFF00" w:val="clear"/>
        </w:rPr>
        <w:tab/>
      </w:r>
      <w:del w:id="173" w:author="Cesar Tello Torres" w:date="2022-05-30T15:47:00Z">
        <w:r>
          <w:rPr>
            <w:shd w:fill="FFFF00" w:val="clear"/>
          </w:rPr>
          <w:delText>"</w:delText>
        </w:r>
      </w:del>
      <w:ins w:id="174" w:author="Cesar Tello Torres" w:date="2022-05-30T15:47:00Z">
        <w:r>
          <w:rPr>
            <w:shd w:fill="FFFF00" w:val="clear"/>
          </w:rPr>
          <w:t>“</w:t>
        </w:r>
      </w:ins>
      <w:r>
        <w:rPr>
          <w:shd w:fill="FFFF00" w:val="clear"/>
        </w:rPr>
        <w:t>deposito_garantia_letras</w:t>
      </w:r>
      <w:del w:id="175" w:author="Cesar Tello Torres" w:date="2022-05-30T15:47:00Z">
        <w:r>
          <w:rPr>
            <w:shd w:fill="FFFF00" w:val="clear"/>
          </w:rPr>
          <w:delText>"</w:delText>
        </w:r>
      </w:del>
      <w:ins w:id="176" w:author="Cesar Tello Torres" w:date="2022-05-30T15:47:00Z">
        <w:r>
          <w:rPr>
            <w:shd w:fill="FFFF00" w:val="clear"/>
          </w:rPr>
          <w:t>”</w:t>
        </w:r>
      </w:ins>
      <w:r>
        <w:rPr>
          <w:shd w:fill="FFFF00" w:val="clear"/>
        </w:rPr>
        <w:t>:</w:t>
      </w:r>
      <w:del w:id="177" w:author="Cesar Tello Torres" w:date="2022-05-30T15:47:00Z">
        <w:r>
          <w:rPr>
            <w:shd w:fill="FFFF00" w:val="clear"/>
          </w:rPr>
          <w:delText>"</w:delText>
        </w:r>
      </w:del>
      <w:ins w:id="178" w:author="Cesar Tello Torres" w:date="2022-05-30T15:47:00Z">
        <w:r>
          <w:rPr>
            <w:shd w:fill="FFFF00" w:val="clear"/>
          </w:rPr>
          <w:t>”</w:t>
        </w:r>
      </w:ins>
      <w:r>
        <w:rPr>
          <w:shd w:fill="FFFF00" w:val="clear"/>
        </w:rPr>
        <w:t>prueba</w:t>
      </w:r>
      <w:del w:id="179" w:author="Cesar Tello Torres" w:date="2022-05-30T15:47:00Z">
        <w:r>
          <w:rPr>
            <w:shd w:fill="FFFF00" w:val="clear"/>
          </w:rPr>
          <w:delText>"</w:delText>
        </w:r>
      </w:del>
      <w:ins w:id="180" w:author="Cesar Tello Torres" w:date="2022-05-30T15:47:00Z">
        <w:r>
          <w:rPr>
            <w:shd w:fill="FFFF00" w:val="clear"/>
          </w:rPr>
          <w:t>”</w:t>
        </w:r>
      </w:ins>
      <w:r>
        <w:rPr>
          <w:shd w:fill="FFFF00" w:val="clear"/>
        </w:rPr>
        <w:t>,</w:t>
      </w:r>
      <w:ins w:id="181" w:author="Cesar Tello Torres" w:date="2022-05-30T15:47:00Z">
        <w:r>
          <w:rPr>
            <w:shd w:fill="FFFF00" w:val="clear"/>
          </w:rPr>
          <w:t xml:space="preserve"> si es el monto de la garantía en letras </w:t>
        </w:r>
      </w:ins>
      <w:ins w:id="182" w:author="Unknown Author" w:date="2022-05-31T11:29:40Z">
        <w:r>
          <w:rPr>
            <w:highlight w:val="yellow"/>
            <w:shd w:fill="FFFF00" w:val="clear"/>
          </w:rPr>
          <w:t xml:space="preserve"> </w:t>
        </w:r>
      </w:ins>
      <w:ins w:id="183" w:author="Unknown Author" w:date="2022-05-31T11:29:40Z">
        <w:r>
          <w:rPr>
            <w:highlight w:val="yellow"/>
            <w:shd w:fill="FFFF00" w:val="clear"/>
          </w:rPr>
          <w:t xml:space="preserve">solo es campo garatnia de auxiliares pero en letra </w:t>
        </w:r>
      </w:ins>
    </w:p>
    <w:p>
      <w:pPr>
        <w:pStyle w:val="Normal"/>
        <w:rPr>
          <w:highlight w:val="yellow"/>
        </w:rPr>
      </w:pPr>
      <w:r>
        <w:rPr>
          <w:highlight w:val="cyan"/>
          <w:shd w:fill="FFFF00" w:val="clear"/>
        </w:rPr>
        <w:t>Entiendo que es el monto de la garantía en números.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"antiguedad_socio":"555555",</w:t>
      </w:r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"parte_social":"555555",</w:t>
      </w:r>
    </w:p>
    <w:p>
      <w:pPr>
        <w:pStyle w:val="Normal"/>
        <w:rPr>
          <w:highlight w:val="darkGreen"/>
        </w:rPr>
      </w:pPr>
      <w:r>
        <w:rPr>
          <w:highlight w:val="cyan"/>
          <w:shd w:fill="00A933" w:val="clear"/>
        </w:rPr>
        <w:t>No entendemos estos datos de donde sale</w:t>
      </w:r>
      <w:ins w:id="184" w:author="Cesar Tello Torres" w:date="2022-05-30T15:50:00Z">
        <w:r>
          <w:rPr>
            <w:highlight w:val="cyan"/>
            <w:shd w:fill="00A933" w:val="clear"/>
          </w:rPr>
          <w:t>n</w:t>
        </w:r>
      </w:ins>
      <w:del w:id="185" w:author="Cesar Tello Torres" w:date="2022-05-30T15:50:00Z">
        <w:r>
          <w:rPr>
            <w:highlight w:val="cyan"/>
            <w:shd w:fill="00A933" w:val="clear"/>
          </w:rPr>
          <w:delText>n</w:delText>
        </w:r>
      </w:del>
      <w:ins w:id="186" w:author="Cesar Tello Torres" w:date="2022-05-30T15:49:00Z">
        <w:r>
          <w:rPr>
            <w:highlight w:val="cyan"/>
            <w:shd w:fill="00A933" w:val="clear"/>
          </w:rPr>
          <w:t xml:space="preserve">, </w:t>
        </w:r>
      </w:ins>
      <w:ins w:id="187" w:author="Cesar Tello Torres" w:date="2022-05-30T15:50:00Z">
        <w:r>
          <w:rPr>
            <w:highlight w:val="cyan"/>
            <w:shd w:fill="00A933" w:val="clear"/>
          </w:rPr>
          <w:t>parecieran de siscore pero no estamos 100% seguros</w:t>
        </w:r>
      </w:ins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"fideicomiso":"555555",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"historial_cooperativa":"555555",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"linea_credito":"555555",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"linea_credito_letras":"prueba",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"aseguradora":"555555",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"clausulas":"555555",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"modalidad_pago":"555555",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"tipo_operacion":"555555",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"datos_del_poder":"555555",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"disponibilidad":"555555",</w:t>
      </w:r>
    </w:p>
    <w:p>
      <w:pPr>
        <w:pStyle w:val="Normal"/>
        <w:rPr>
          <w:highlight w:val="yellow"/>
        </w:rPr>
      </w:pPr>
      <w:r>
        <w:rPr>
          <w:shd w:fill="FF8000" w:val="clear"/>
        </w:rPr>
        <w:tab/>
        <w:t>"porcentaje_capacidad":"555555",</w:t>
      </w:r>
      <w:ins w:id="188" w:author="Unknown Author" w:date="2022-05-31T11:30:20Z">
        <w:r>
          <w:rPr>
            <w:highlight w:val="yellow"/>
            <w:shd w:fill="FF8000" w:val="clear"/>
          </w:rPr>
          <w:t>nada existe objeto vacio</w:t>
        </w:r>
      </w:ins>
    </w:p>
    <w:p>
      <w:pPr>
        <w:pStyle w:val="Normal"/>
        <w:rPr>
          <w:highlight w:val="green"/>
        </w:rPr>
      </w:pPr>
      <w:r>
        <w:rPr>
          <w:shd w:fill="AFD095" w:val="clear"/>
        </w:rPr>
        <w:tab/>
        <w:t>"idauxiliar":"555555",</w:t>
      </w:r>
      <w:ins w:id="189" w:author="Unknown Author" w:date="2022-05-31T11:30:33Z">
        <w:r>
          <w:rPr>
            <w:highlight w:val="green"/>
            <w:shd w:fill="AFD095" w:val="clear"/>
          </w:rPr>
          <w:t xml:space="preserve"> </w:t>
        </w:r>
      </w:ins>
      <w:ins w:id="190" w:author="Unknown Author" w:date="2022-05-31T11:30:33Z">
        <w:r>
          <w:rPr>
            <w:highlight w:val="green"/>
            <w:shd w:fill="AFD095" w:val="clear"/>
          </w:rPr>
          <w:t xml:space="preserve">eliminar </w:t>
        </w:r>
      </w:ins>
    </w:p>
    <w:p>
      <w:pPr>
        <w:pStyle w:val="Normal"/>
        <w:rPr>
          <w:highlight w:val="green"/>
        </w:rPr>
      </w:pPr>
      <w:r>
        <w:rPr>
          <w:highlight w:val="cyan"/>
          <w:shd w:fill="AFD095" w:val="clear"/>
        </w:rPr>
        <w:t>Porque se repite tantas veces y fuera de orden. Solo la duda</w:t>
      </w:r>
      <w:ins w:id="191" w:author="Cesar Tello Torres" w:date="2022-05-30T15:48:00Z">
        <w:r>
          <w:rPr>
            <w:highlight w:val="cyan"/>
            <w:shd w:fill="AFD095" w:val="clear"/>
          </w:rPr>
          <w:t>, no tiene razón de que se repita es solo un idorigenp</w:t>
        </w:r>
      </w:ins>
      <w:del w:id="192" w:author="Cesar Tello Torres" w:date="2022-05-30T15:48:00Z">
        <w:r>
          <w:rPr>
            <w:highlight w:val="cyan"/>
            <w:shd w:fill="AFD095" w:val="clear"/>
          </w:rPr>
          <w:delText>.</w:delText>
        </w:r>
      </w:del>
    </w:p>
    <w:p>
      <w:pPr>
        <w:pStyle w:val="Normal"/>
        <w:rPr>
          <w:highlight w:val="green"/>
        </w:rPr>
      </w:pPr>
      <w:r>
        <w:rPr>
          <w:shd w:fill="AFD095" w:val="clear"/>
        </w:rPr>
        <w:tab/>
        <w:t>"idorigenp":"555555",</w:t>
      </w:r>
      <w:ins w:id="193" w:author="Unknown Author" w:date="2022-05-31T11:30:54Z">
        <w:r>
          <w:rPr>
            <w:highlight w:val="green"/>
            <w:shd w:fill="AFD095" w:val="clear"/>
          </w:rPr>
          <w:t xml:space="preserve"> </w:t>
        </w:r>
      </w:ins>
      <w:ins w:id="194" w:author="Unknown Author" w:date="2022-05-31T11:30:54Z">
        <w:r>
          <w:rPr>
            <w:highlight w:val="green"/>
            <w:shd w:fill="AFD095" w:val="clear"/>
          </w:rPr>
          <w:t>elimina</w:t>
        </w:r>
      </w:ins>
      <w:ins w:id="195" w:author="Unknown Author" w:date="2022-05-31T11:31:01Z">
        <w:r>
          <w:rPr>
            <w:highlight w:val="green"/>
            <w:shd w:fill="AFD095" w:val="clear"/>
          </w:rPr>
          <w:t>r se lo mando en un segundo ws</w:t>
        </w:r>
      </w:ins>
    </w:p>
    <w:p>
      <w:pPr>
        <w:pStyle w:val="Normal"/>
        <w:rPr>
          <w:highlight w:val="darkGreen"/>
        </w:rPr>
      </w:pPr>
      <w:r>
        <w:rPr>
          <w:shd w:fill="00A933" w:val="clear"/>
        </w:rPr>
        <w:tab/>
        <w:t>"sexo":"Femenino",</w:t>
      </w:r>
    </w:p>
    <w:p>
      <w:pPr>
        <w:pStyle w:val="Normal"/>
        <w:rPr/>
      </w:pPr>
      <w:r>
        <w:rPr/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trackRevisions/>
  <w:defaultTabStop w:val="709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s-MX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1" w:customStyle="1">
    <w:name w:val="Título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le">
    <w:name w:val="Title"/>
    <w:basedOn w:val="Normal"/>
    <w:next w:val="TextBody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Revision">
    <w:name w:val="Revision"/>
    <w:uiPriority w:val="99"/>
    <w:semiHidden/>
    <w:qFormat/>
    <w:rsid w:val="00e653d8"/>
    <w:pPr>
      <w:widowControl/>
      <w:bidi w:val="0"/>
      <w:spacing w:before="0" w:after="0"/>
      <w:jc w:val="left"/>
    </w:pPr>
    <w:rPr>
      <w:rFonts w:cs="Mangal" w:ascii="Liberation Serif" w:hAnsi="Liberation Serif" w:eastAsia="Source Han Sans CN Regular"/>
      <w:color w:val="auto"/>
      <w:kern w:val="2"/>
      <w:sz w:val="24"/>
      <w:szCs w:val="21"/>
      <w:lang w:val="es-MX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Application>LibreOffice/7.3.1.3$Linux_X86_64 LibreOffice_project/a69ca51ded25f3eefd52d7bf9a5fad8c90b87951</Application>
  <AppVersion>15.0000</AppVersion>
  <DocSecurity>0</DocSecurity>
  <Pages>6</Pages>
  <Words>1190</Words>
  <Characters>9127</Characters>
  <CharactersWithSpaces>10396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2022-05-27T15:10:00Z</dcterms:created>
  <dc:creator>FENORESTE SCL DE CV</dc:creator>
  <dc:description/>
  <dc:language>es-MX</dc:language>
  <cp:lastModifiedBy/>
  <dcterms:modified xsi:type="dcterms:W3CDTF">2022-05-31T11:31:46Z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